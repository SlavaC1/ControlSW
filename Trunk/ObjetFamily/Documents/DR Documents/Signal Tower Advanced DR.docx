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42" w:rsidRDefault="00C71142" w:rsidP="00C71142"/>
    <w:p w:rsidR="00C71142" w:rsidRDefault="00C71142" w:rsidP="00C71142"/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27569D" w:rsidP="00FF6BD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Signal Tower</w:t>
      </w:r>
      <w:r w:rsidR="009435F7"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Advanced</w:t>
      </w:r>
    </w:p>
    <w:p w:rsidR="00371622" w:rsidRPr="0027569D" w:rsidRDefault="009435F7" w:rsidP="00B87259">
      <w:pPr>
        <w:jc w:val="center"/>
        <w:rPr>
          <w:rFonts w:ascii="Arial Rounded MT Bold" w:hAnsi="Arial Rounded MT Bold" w:cs="Arial"/>
          <w:b/>
          <w:bCs/>
          <w:sz w:val="28"/>
          <w:szCs w:val="28"/>
        </w:rPr>
      </w:pPr>
      <w:r>
        <w:rPr>
          <w:rFonts w:ascii="Arial Rounded MT Bold" w:hAnsi="Arial Rounded MT Bold" w:cs="Arial"/>
          <w:b/>
          <w:bCs/>
          <w:color w:val="B2A1C7" w:themeColor="accent4" w:themeTint="99"/>
          <w:sz w:val="28"/>
          <w:szCs w:val="28"/>
        </w:rPr>
        <w:t>Phase 1</w:t>
      </w:r>
    </w:p>
    <w:p w:rsidR="0027569D" w:rsidRDefault="0027569D" w:rsidP="00B872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27569D" w:rsidRDefault="0027569D" w:rsidP="00B872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1622">
        <w:rPr>
          <w:rFonts w:ascii="Arial" w:hAnsi="Arial" w:cs="Arial"/>
          <w:b/>
          <w:bCs/>
          <w:sz w:val="28"/>
          <w:szCs w:val="28"/>
        </w:rPr>
        <w:t>Software Design Review</w:t>
      </w: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5B5A8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bidi="he-IL"/>
        </w:rPr>
        <w:drawing>
          <wp:inline distT="0" distB="0" distL="0" distR="0">
            <wp:extent cx="1493206" cy="1880681"/>
            <wp:effectExtent l="0" t="0" r="0" b="5715"/>
            <wp:docPr id="27" name="Picture 27" descr="http://blog.scooterunderground.ca/wp-content/uploads/traffic_light_a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log.scooterunderground.ca/wp-content/uploads/traffic_light_ambe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65" cy="18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9237FA">
      <w:pPr>
        <w:jc w:val="center"/>
        <w:rPr>
          <w:sz w:val="28"/>
        </w:rPr>
      </w:pPr>
      <w:r w:rsidRPr="00510242">
        <w:rPr>
          <w:sz w:val="28"/>
        </w:rPr>
        <w:t xml:space="preserve">Written by: </w:t>
      </w:r>
      <w:r w:rsidR="009237FA">
        <w:rPr>
          <w:sz w:val="28"/>
        </w:rPr>
        <w:t>Doron Or</w:t>
      </w:r>
    </w:p>
    <w:p w:rsidR="00371622" w:rsidRDefault="009237FA" w:rsidP="005B5A89">
      <w:pPr>
        <w:jc w:val="center"/>
        <w:rPr>
          <w:sz w:val="28"/>
        </w:rPr>
      </w:pPr>
      <w:r>
        <w:rPr>
          <w:sz w:val="28"/>
        </w:rPr>
        <w:t>November</w:t>
      </w:r>
      <w:r w:rsidR="00371622">
        <w:rPr>
          <w:sz w:val="28"/>
        </w:rPr>
        <w:t xml:space="preserve"> 201</w:t>
      </w:r>
      <w:r w:rsidR="009E2B1D">
        <w:rPr>
          <w:sz w:val="28"/>
        </w:rPr>
        <w:t>2</w:t>
      </w: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25E2A" w:rsidRDefault="00B25E2A" w:rsidP="00371622">
      <w:pPr>
        <w:jc w:val="center"/>
        <w:rPr>
          <w:sz w:val="28"/>
        </w:rPr>
      </w:pPr>
    </w:p>
    <w:p w:rsidR="00B25E2A" w:rsidRDefault="00B25E2A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FC348A" w:rsidRDefault="00FC348A" w:rsidP="00371622">
      <w:pPr>
        <w:jc w:val="center"/>
        <w:rPr>
          <w:sz w:val="28"/>
        </w:rPr>
      </w:pPr>
    </w:p>
    <w:p w:rsidR="0058150F" w:rsidRDefault="0058150F" w:rsidP="00371622">
      <w:pPr>
        <w:jc w:val="center"/>
        <w:rPr>
          <w:sz w:val="28"/>
        </w:rPr>
      </w:pPr>
    </w:p>
    <w:p w:rsidR="008C3E84" w:rsidRPr="004F0766" w:rsidRDefault="008C3E84" w:rsidP="008C3E84">
      <w:pPr>
        <w:pStyle w:val="ETitleCenterBold"/>
        <w:rPr>
          <w:rFonts w:ascii="Arial" w:hAnsi="Arial" w:cs="Arial"/>
          <w:b w:val="0"/>
          <w:bCs w:val="0"/>
          <w:noProof w:val="0"/>
          <w:sz w:val="32"/>
          <w:szCs w:val="32"/>
        </w:rPr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t>Table of Contents</w:t>
      </w:r>
    </w:p>
    <w:p w:rsidR="008C3E84" w:rsidRDefault="008C3E84" w:rsidP="008C3E84">
      <w:pPr>
        <w:jc w:val="center"/>
      </w:pPr>
    </w:p>
    <w:p w:rsidR="00042EAB" w:rsidRDefault="004F0766">
      <w:pPr>
        <w:pStyle w:val="TOC1"/>
        <w:tabs>
          <w:tab w:val="left" w:pos="720"/>
          <w:tab w:val="right" w:leader="dot" w:pos="10430"/>
        </w:tabs>
        <w:rPr>
          <w:ins w:id="0" w:author="Administrator" w:date="2012-11-22T19:54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caps/>
        </w:rPr>
        <w:fldChar w:fldCharType="begin"/>
      </w:r>
      <w:r>
        <w:rPr>
          <w:caps/>
        </w:rPr>
        <w:instrText xml:space="preserve"> TOC \o "1-2" \h \z \u </w:instrText>
      </w:r>
      <w:r>
        <w:rPr>
          <w:caps/>
        </w:rPr>
        <w:fldChar w:fldCharType="separate"/>
      </w:r>
      <w:ins w:id="1" w:author="Administrator" w:date="2012-11-22T19:54:00Z">
        <w:r w:rsidR="00042EAB" w:rsidRPr="006474EF">
          <w:rPr>
            <w:rStyle w:val="Hyperlink"/>
            <w:noProof/>
          </w:rPr>
          <w:fldChar w:fldCharType="begin"/>
        </w:r>
        <w:r w:rsidR="00042EAB" w:rsidRPr="006474EF">
          <w:rPr>
            <w:rStyle w:val="Hyperlink"/>
            <w:noProof/>
          </w:rPr>
          <w:instrText xml:space="preserve"> </w:instrText>
        </w:r>
        <w:r w:rsidR="00042EAB">
          <w:rPr>
            <w:noProof/>
          </w:rPr>
          <w:instrText>HYPERLINK \l "_Toc341377385"</w:instrText>
        </w:r>
        <w:r w:rsidR="00042EAB" w:rsidRPr="006474EF">
          <w:rPr>
            <w:rStyle w:val="Hyperlink"/>
            <w:noProof/>
          </w:rPr>
          <w:instrText xml:space="preserve"> </w:instrText>
        </w:r>
        <w:r w:rsidR="00042EAB" w:rsidRPr="006474EF">
          <w:rPr>
            <w:rStyle w:val="Hyperlink"/>
            <w:noProof/>
          </w:rPr>
          <w:fldChar w:fldCharType="separate"/>
        </w:r>
        <w:r w:rsidR="00042EAB" w:rsidRPr="006474EF">
          <w:rPr>
            <w:rStyle w:val="Hyperlink"/>
            <w:noProof/>
          </w:rPr>
          <w:t>1.</w:t>
        </w:r>
        <w:r w:rsidR="00042EA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042EAB" w:rsidRPr="006474EF">
          <w:rPr>
            <w:rStyle w:val="Hyperlink"/>
            <w:noProof/>
          </w:rPr>
          <w:t>Introduction</w:t>
        </w:r>
        <w:r w:rsidR="00042EAB">
          <w:rPr>
            <w:noProof/>
            <w:webHidden/>
          </w:rPr>
          <w:tab/>
        </w:r>
        <w:r w:rsidR="00042EAB">
          <w:rPr>
            <w:noProof/>
            <w:webHidden/>
          </w:rPr>
          <w:fldChar w:fldCharType="begin"/>
        </w:r>
        <w:r w:rsidR="00042EAB">
          <w:rPr>
            <w:noProof/>
            <w:webHidden/>
          </w:rPr>
          <w:instrText xml:space="preserve"> PAGEREF _Toc341377385 \h </w:instrText>
        </w:r>
      </w:ins>
      <w:r w:rsidR="00042EAB">
        <w:rPr>
          <w:noProof/>
          <w:webHidden/>
        </w:rPr>
      </w:r>
      <w:r w:rsidR="00042EAB">
        <w:rPr>
          <w:noProof/>
          <w:webHidden/>
        </w:rPr>
        <w:fldChar w:fldCharType="separate"/>
      </w:r>
      <w:ins w:id="2" w:author="Administrator" w:date="2012-11-22T19:55:00Z">
        <w:r w:rsidR="00042EAB">
          <w:rPr>
            <w:noProof/>
            <w:webHidden/>
          </w:rPr>
          <w:t>3</w:t>
        </w:r>
      </w:ins>
      <w:ins w:id="3" w:author="Administrator" w:date="2012-11-22T19:54:00Z">
        <w:r w:rsidR="00042EAB">
          <w:rPr>
            <w:noProof/>
            <w:webHidden/>
          </w:rPr>
          <w:fldChar w:fldCharType="end"/>
        </w:r>
        <w:r w:rsidR="00042EAB" w:rsidRPr="006474EF">
          <w:rPr>
            <w:rStyle w:val="Hyperlink"/>
            <w:noProof/>
          </w:rPr>
          <w:fldChar w:fldCharType="end"/>
        </w:r>
      </w:ins>
    </w:p>
    <w:p w:rsidR="00042EAB" w:rsidRDefault="00042EAB">
      <w:pPr>
        <w:pStyle w:val="TOC2"/>
        <w:tabs>
          <w:tab w:val="right" w:leader="dot" w:pos="10430"/>
        </w:tabs>
        <w:rPr>
          <w:ins w:id="4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5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"_Toc341377386"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474EF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_Toc341377386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" w:author="Administrator" w:date="2012-11-22T19:55:00Z">
        <w:r>
          <w:rPr>
            <w:webHidden/>
          </w:rPr>
          <w:t>3</w:t>
        </w:r>
      </w:ins>
      <w:ins w:id="7" w:author="Administrator" w:date="2012-11-22T19:54:00Z">
        <w:r>
          <w:rPr>
            <w:webHidden/>
          </w:rPr>
          <w:fldChar w:fldCharType="end"/>
        </w:r>
        <w:r w:rsidRPr="006474EF">
          <w:rPr>
            <w:rStyle w:val="Hyperlink"/>
          </w:rPr>
          <w:fldChar w:fldCharType="end"/>
        </w:r>
      </w:ins>
    </w:p>
    <w:p w:rsidR="00042EAB" w:rsidRDefault="00042EAB">
      <w:pPr>
        <w:pStyle w:val="TOC2"/>
        <w:tabs>
          <w:tab w:val="right" w:leader="dot" w:pos="10430"/>
        </w:tabs>
        <w:rPr>
          <w:ins w:id="8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9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"_Toc341377387"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474EF">
          <w:rPr>
            <w:rStyle w:val="Hyperlink"/>
          </w:rPr>
          <w:t>Design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_Toc341377387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0" w:author="Administrator" w:date="2012-11-22T19:55:00Z">
        <w:r>
          <w:rPr>
            <w:webHidden/>
          </w:rPr>
          <w:t>3</w:t>
        </w:r>
      </w:ins>
      <w:ins w:id="11" w:author="Administrator" w:date="2012-11-22T19:54:00Z">
        <w:r>
          <w:rPr>
            <w:webHidden/>
          </w:rPr>
          <w:fldChar w:fldCharType="end"/>
        </w:r>
        <w:r w:rsidRPr="006474EF">
          <w:rPr>
            <w:rStyle w:val="Hyperlink"/>
          </w:rPr>
          <w:fldChar w:fldCharType="end"/>
        </w:r>
      </w:ins>
    </w:p>
    <w:p w:rsidR="00042EAB" w:rsidRDefault="00042EAB">
      <w:pPr>
        <w:pStyle w:val="TOC2"/>
        <w:tabs>
          <w:tab w:val="right" w:leader="dot" w:pos="10430"/>
        </w:tabs>
        <w:rPr>
          <w:ins w:id="12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13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"_Toc341377391"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474EF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_Toc341377391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14" w:author="Administrator" w:date="2012-11-22T19:55:00Z">
        <w:r>
          <w:rPr>
            <w:webHidden/>
          </w:rPr>
          <w:t>3</w:t>
        </w:r>
      </w:ins>
      <w:ins w:id="15" w:author="Administrator" w:date="2012-11-22T19:54:00Z">
        <w:r>
          <w:rPr>
            <w:webHidden/>
          </w:rPr>
          <w:fldChar w:fldCharType="end"/>
        </w:r>
        <w:r w:rsidRPr="006474EF">
          <w:rPr>
            <w:rStyle w:val="Hyperlink"/>
          </w:rPr>
          <w:fldChar w:fldCharType="end"/>
        </w:r>
      </w:ins>
    </w:p>
    <w:p w:rsidR="00042EAB" w:rsidRDefault="00042EAB">
      <w:pPr>
        <w:pStyle w:val="TOC1"/>
        <w:tabs>
          <w:tab w:val="left" w:pos="720"/>
          <w:tab w:val="right" w:leader="dot" w:pos="10430"/>
        </w:tabs>
        <w:rPr>
          <w:ins w:id="16" w:author="Administrator" w:date="2012-11-22T19:54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ins w:id="17" w:author="Administrator" w:date="2012-11-22T19:54:00Z">
        <w:r w:rsidRPr="006474EF">
          <w:rPr>
            <w:rStyle w:val="Hyperlink"/>
            <w:noProof/>
          </w:rPr>
          <w:fldChar w:fldCharType="begin"/>
        </w:r>
        <w:r w:rsidRPr="006474E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"_Toc341377392"</w:instrText>
        </w:r>
        <w:r w:rsidRPr="006474EF">
          <w:rPr>
            <w:rStyle w:val="Hyperlink"/>
            <w:noProof/>
          </w:rPr>
          <w:instrText xml:space="preserve"> </w:instrText>
        </w:r>
        <w:r w:rsidRPr="006474EF">
          <w:rPr>
            <w:rStyle w:val="Hyperlink"/>
            <w:noProof/>
          </w:rPr>
          <w:fldChar w:fldCharType="separate"/>
        </w:r>
        <w:r w:rsidRPr="006474E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474EF">
          <w:rPr>
            <w:rStyle w:val="Hyperlink"/>
            <w:noProof/>
          </w:rPr>
          <w:t>Architecture and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_Toc341377392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Administrator" w:date="2012-11-22T19:55:00Z">
        <w:r>
          <w:rPr>
            <w:noProof/>
            <w:webHidden/>
          </w:rPr>
          <w:t>4</w:t>
        </w:r>
      </w:ins>
      <w:ins w:id="19" w:author="Administrator" w:date="2012-11-22T19:54:00Z">
        <w:r>
          <w:rPr>
            <w:noProof/>
            <w:webHidden/>
          </w:rPr>
          <w:fldChar w:fldCharType="end"/>
        </w:r>
        <w:r w:rsidRPr="006474EF">
          <w:rPr>
            <w:rStyle w:val="Hyperlink"/>
            <w:noProof/>
          </w:rPr>
          <w:fldChar w:fldCharType="end"/>
        </w:r>
      </w:ins>
    </w:p>
    <w:p w:rsidR="00042EAB" w:rsidRDefault="00042EAB">
      <w:pPr>
        <w:pStyle w:val="TOC2"/>
        <w:tabs>
          <w:tab w:val="right" w:leader="dot" w:pos="10430"/>
        </w:tabs>
        <w:rPr>
          <w:ins w:id="20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21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"_Toc341377393"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474EF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_Toc341377393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2" w:author="Administrator" w:date="2012-11-22T19:55:00Z">
        <w:r>
          <w:rPr>
            <w:webHidden/>
          </w:rPr>
          <w:t>4</w:t>
        </w:r>
      </w:ins>
      <w:ins w:id="23" w:author="Administrator" w:date="2012-11-22T19:54:00Z">
        <w:r>
          <w:rPr>
            <w:webHidden/>
          </w:rPr>
          <w:fldChar w:fldCharType="end"/>
        </w:r>
        <w:r w:rsidRPr="006474EF">
          <w:rPr>
            <w:rStyle w:val="Hyperlink"/>
          </w:rPr>
          <w:fldChar w:fldCharType="end"/>
        </w:r>
      </w:ins>
    </w:p>
    <w:p w:rsidR="00042EAB" w:rsidRDefault="00042EAB">
      <w:pPr>
        <w:pStyle w:val="TOC2"/>
        <w:tabs>
          <w:tab w:val="right" w:leader="dot" w:pos="10430"/>
        </w:tabs>
        <w:rPr>
          <w:ins w:id="24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25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"_Toc341377394"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474EF">
          <w:rPr>
            <w:rStyle w:val="Hyperlink"/>
          </w:rPr>
          <w:t>Embedded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_Toc341377394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26" w:author="Administrator" w:date="2012-11-22T19:55:00Z">
        <w:r>
          <w:rPr>
            <w:webHidden/>
          </w:rPr>
          <w:t>5</w:t>
        </w:r>
      </w:ins>
      <w:ins w:id="27" w:author="Administrator" w:date="2012-11-22T19:54:00Z">
        <w:r>
          <w:rPr>
            <w:webHidden/>
          </w:rPr>
          <w:fldChar w:fldCharType="end"/>
        </w:r>
        <w:r w:rsidRPr="006474EF">
          <w:rPr>
            <w:rStyle w:val="Hyperlink"/>
          </w:rPr>
          <w:fldChar w:fldCharType="end"/>
        </w:r>
      </w:ins>
    </w:p>
    <w:p w:rsidR="00042EAB" w:rsidRDefault="00042EAB">
      <w:pPr>
        <w:pStyle w:val="TOC1"/>
        <w:tabs>
          <w:tab w:val="left" w:pos="720"/>
          <w:tab w:val="right" w:leader="dot" w:pos="10430"/>
        </w:tabs>
        <w:rPr>
          <w:ins w:id="28" w:author="Administrator" w:date="2012-11-22T19:54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ins w:id="29" w:author="Administrator" w:date="2012-11-22T19:54:00Z">
        <w:r w:rsidRPr="006474EF">
          <w:rPr>
            <w:rStyle w:val="Hyperlink"/>
            <w:noProof/>
          </w:rPr>
          <w:fldChar w:fldCharType="begin"/>
        </w:r>
        <w:r w:rsidRPr="006474E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"_Toc341377395"</w:instrText>
        </w:r>
        <w:r w:rsidRPr="006474EF">
          <w:rPr>
            <w:rStyle w:val="Hyperlink"/>
            <w:noProof/>
          </w:rPr>
          <w:instrText xml:space="preserve"> </w:instrText>
        </w:r>
        <w:r w:rsidRPr="006474EF">
          <w:rPr>
            <w:rStyle w:val="Hyperlink"/>
            <w:noProof/>
          </w:rPr>
          <w:fldChar w:fldCharType="separate"/>
        </w:r>
        <w:r w:rsidRPr="006474E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474EF">
          <w:rPr>
            <w:rStyle w:val="Hyperlink"/>
            <w:noProof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_Toc341377395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Administrator" w:date="2012-11-22T19:55:00Z">
        <w:r>
          <w:rPr>
            <w:noProof/>
            <w:webHidden/>
          </w:rPr>
          <w:t>5</w:t>
        </w:r>
      </w:ins>
      <w:ins w:id="31" w:author="Administrator" w:date="2012-11-22T19:54:00Z">
        <w:r>
          <w:rPr>
            <w:noProof/>
            <w:webHidden/>
          </w:rPr>
          <w:fldChar w:fldCharType="end"/>
        </w:r>
        <w:r w:rsidRPr="006474EF">
          <w:rPr>
            <w:rStyle w:val="Hyperlink"/>
            <w:noProof/>
          </w:rPr>
          <w:fldChar w:fldCharType="end"/>
        </w:r>
      </w:ins>
    </w:p>
    <w:p w:rsidR="00042EAB" w:rsidRPr="00A10F01" w:rsidRDefault="00042EAB">
      <w:pPr>
        <w:pStyle w:val="TOC2"/>
        <w:tabs>
          <w:tab w:val="right" w:leader="dot" w:pos="10430"/>
        </w:tabs>
        <w:rPr>
          <w:ins w:id="32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33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"_Toc341377397"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3.1</w:t>
        </w:r>
        <w:r>
          <w:rPr>
            <w:webHidden/>
          </w:rPr>
          <w:tab/>
        </w:r>
        <w:r w:rsidRPr="00042EAB">
          <w:t>Limitations &amp; Risks</w:t>
        </w:r>
        <w:r w:rsidRPr="00042EAB">
          <w:rPr>
            <w:rStyle w:val="Hyperlink"/>
            <w:color w:val="auto"/>
            <w:u w:val="none"/>
          </w:rPr>
          <w:t xml:space="preserve"> </w:t>
        </w:r>
        <w:r w:rsidRPr="006474EF">
          <w:rPr>
            <w:rStyle w:val="Hyperlink"/>
          </w:rPr>
          <w:fldChar w:fldCharType="end"/>
        </w:r>
      </w:ins>
      <w:ins w:id="34" w:author="Administrator" w:date="2012-11-22T19:55:00Z">
        <w:r w:rsidR="00BD6208" w:rsidRPr="00E85AC6">
          <w:rPr>
            <w:rStyle w:val="Hyperlink"/>
            <w:webHidden/>
            <w:color w:val="auto"/>
            <w:u w:val="none"/>
          </w:rPr>
          <w:tab/>
          <w:t>5</w:t>
        </w:r>
      </w:ins>
    </w:p>
    <w:p w:rsidR="00042EAB" w:rsidRDefault="00042EAB">
      <w:pPr>
        <w:pStyle w:val="TOC2"/>
        <w:tabs>
          <w:tab w:val="right" w:leader="dot" w:pos="10430"/>
        </w:tabs>
        <w:rPr>
          <w:ins w:id="35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36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"_Toc341377399"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474EF">
          <w:rPr>
            <w:rStyle w:val="Hyperlink"/>
          </w:rPr>
          <w:t>Development Stages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_Toc341377399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37" w:author="Administrator" w:date="2012-11-22T19:55:00Z">
        <w:r>
          <w:rPr>
            <w:webHidden/>
          </w:rPr>
          <w:t>5</w:t>
        </w:r>
      </w:ins>
      <w:ins w:id="38" w:author="Administrator" w:date="2012-11-22T19:54:00Z">
        <w:r>
          <w:rPr>
            <w:webHidden/>
          </w:rPr>
          <w:fldChar w:fldCharType="end"/>
        </w:r>
        <w:r w:rsidRPr="006474EF">
          <w:rPr>
            <w:rStyle w:val="Hyperlink"/>
          </w:rPr>
          <w:fldChar w:fldCharType="end"/>
        </w:r>
      </w:ins>
    </w:p>
    <w:p w:rsidR="00042EAB" w:rsidRDefault="00042EAB">
      <w:pPr>
        <w:pStyle w:val="TOC1"/>
        <w:tabs>
          <w:tab w:val="left" w:pos="720"/>
          <w:tab w:val="right" w:leader="dot" w:pos="10430"/>
        </w:tabs>
        <w:rPr>
          <w:ins w:id="39" w:author="Administrator" w:date="2012-11-22T19:54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ins w:id="40" w:author="Administrator" w:date="2012-11-22T19:54:00Z">
        <w:r w:rsidRPr="006474EF">
          <w:rPr>
            <w:rStyle w:val="Hyperlink"/>
            <w:noProof/>
          </w:rPr>
          <w:fldChar w:fldCharType="begin"/>
        </w:r>
        <w:r w:rsidRPr="006474E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"_Toc341377400"</w:instrText>
        </w:r>
        <w:r w:rsidRPr="006474EF">
          <w:rPr>
            <w:rStyle w:val="Hyperlink"/>
            <w:noProof/>
          </w:rPr>
          <w:instrText xml:space="preserve"> </w:instrText>
        </w:r>
        <w:r w:rsidRPr="006474EF">
          <w:rPr>
            <w:rStyle w:val="Hyperlink"/>
            <w:noProof/>
          </w:rPr>
          <w:fldChar w:fldCharType="separate"/>
        </w:r>
        <w:r w:rsidRPr="006474E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474EF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_Toc341377400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Administrator" w:date="2012-11-22T19:55:00Z">
        <w:r>
          <w:rPr>
            <w:noProof/>
            <w:webHidden/>
          </w:rPr>
          <w:t>6</w:t>
        </w:r>
      </w:ins>
      <w:ins w:id="42" w:author="Administrator" w:date="2012-11-22T19:54:00Z">
        <w:r>
          <w:rPr>
            <w:noProof/>
            <w:webHidden/>
          </w:rPr>
          <w:fldChar w:fldCharType="end"/>
        </w:r>
        <w:r w:rsidRPr="006474EF">
          <w:rPr>
            <w:rStyle w:val="Hyperlink"/>
            <w:noProof/>
          </w:rPr>
          <w:fldChar w:fldCharType="end"/>
        </w:r>
      </w:ins>
    </w:p>
    <w:p w:rsidR="00042EAB" w:rsidRDefault="00042EAB">
      <w:pPr>
        <w:pStyle w:val="TOC1"/>
        <w:tabs>
          <w:tab w:val="left" w:pos="720"/>
          <w:tab w:val="right" w:leader="dot" w:pos="10430"/>
        </w:tabs>
        <w:rPr>
          <w:ins w:id="43" w:author="Administrator" w:date="2012-11-22T19:54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ins w:id="44" w:author="Administrator" w:date="2012-11-22T19:54:00Z">
        <w:r w:rsidRPr="006474EF">
          <w:rPr>
            <w:rStyle w:val="Hyperlink"/>
            <w:noProof/>
          </w:rPr>
          <w:fldChar w:fldCharType="begin"/>
        </w:r>
        <w:r w:rsidRPr="006474E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"_Toc341377401"</w:instrText>
        </w:r>
        <w:r w:rsidRPr="006474EF">
          <w:rPr>
            <w:rStyle w:val="Hyperlink"/>
            <w:noProof/>
          </w:rPr>
          <w:instrText xml:space="preserve"> </w:instrText>
        </w:r>
        <w:r w:rsidRPr="006474EF">
          <w:rPr>
            <w:rStyle w:val="Hyperlink"/>
            <w:noProof/>
          </w:rPr>
          <w:fldChar w:fldCharType="separate"/>
        </w:r>
        <w:r w:rsidRPr="006474E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474EF">
          <w:rPr>
            <w:rStyle w:val="Hyperlink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_Toc341377401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Administrator" w:date="2012-11-22T19:55:00Z">
        <w:r>
          <w:rPr>
            <w:noProof/>
            <w:webHidden/>
          </w:rPr>
          <w:t>6</w:t>
        </w:r>
      </w:ins>
      <w:ins w:id="46" w:author="Administrator" w:date="2012-11-22T19:54:00Z">
        <w:r>
          <w:rPr>
            <w:noProof/>
            <w:webHidden/>
          </w:rPr>
          <w:fldChar w:fldCharType="end"/>
        </w:r>
        <w:r w:rsidRPr="006474EF">
          <w:rPr>
            <w:rStyle w:val="Hyperlink"/>
            <w:noProof/>
          </w:rPr>
          <w:fldChar w:fldCharType="end"/>
        </w:r>
      </w:ins>
    </w:p>
    <w:p w:rsidR="00042EAB" w:rsidRPr="00A10F01" w:rsidRDefault="00042EAB">
      <w:pPr>
        <w:pStyle w:val="TOC2"/>
        <w:tabs>
          <w:tab w:val="right" w:leader="dot" w:pos="10430"/>
        </w:tabs>
        <w:rPr>
          <w:ins w:id="47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48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"_Toc341377403"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5.1</w:t>
        </w:r>
        <w:r>
          <w:rPr>
            <w:webHidden/>
          </w:rPr>
          <w:tab/>
          <w:t>Limitations</w:t>
        </w:r>
        <w:r w:rsidRPr="006474EF">
          <w:rPr>
            <w:rStyle w:val="Hyperlink"/>
          </w:rPr>
          <w:fldChar w:fldCharType="end"/>
        </w:r>
      </w:ins>
      <w:ins w:id="49" w:author="Administrator" w:date="2012-11-22T19:55:00Z">
        <w:r w:rsidR="00BD6208" w:rsidRPr="00E85AC6">
          <w:rPr>
            <w:rStyle w:val="Hyperlink"/>
            <w:webHidden/>
            <w:color w:val="auto"/>
            <w:u w:val="none"/>
          </w:rPr>
          <w:tab/>
        </w:r>
        <w:r w:rsidR="00BD6208" w:rsidRPr="00A10F01">
          <w:rPr>
            <w:rStyle w:val="Hyperlink"/>
            <w:webHidden/>
            <w:u w:val="none"/>
          </w:rPr>
          <w:fldChar w:fldCharType="begin"/>
        </w:r>
        <w:r w:rsidR="00BD6208" w:rsidRPr="00A10F01">
          <w:rPr>
            <w:rStyle w:val="Hyperlink"/>
            <w:webHidden/>
            <w:u w:val="none"/>
            <w:rPrChange w:id="50" w:author="Administrator" w:date="2012-11-22T19:56:00Z">
              <w:rPr>
                <w:rStyle w:val="Hyperlink"/>
                <w:webHidden/>
              </w:rPr>
            </w:rPrChange>
          </w:rPr>
          <w:instrText xml:space="preserve"> PAGEREF _Toc341377400 \h </w:instrText>
        </w:r>
      </w:ins>
      <w:r w:rsidR="00BD6208" w:rsidRPr="00A10F01">
        <w:rPr>
          <w:rStyle w:val="Hyperlink"/>
          <w:webHidden/>
          <w:u w:val="none"/>
        </w:rPr>
      </w:r>
      <w:ins w:id="51" w:author="Administrator" w:date="2012-11-22T19:55:00Z">
        <w:r w:rsidR="00BD6208" w:rsidRPr="00A10F01">
          <w:rPr>
            <w:rStyle w:val="Hyperlink"/>
            <w:webHidden/>
            <w:u w:val="none"/>
            <w:rPrChange w:id="52" w:author="Administrator" w:date="2012-11-22T19:56:00Z">
              <w:rPr>
                <w:rStyle w:val="Hyperlink"/>
                <w:webHidden/>
              </w:rPr>
            </w:rPrChange>
          </w:rPr>
          <w:fldChar w:fldCharType="separate"/>
        </w:r>
        <w:r w:rsidR="00BD6208" w:rsidRPr="00A10F01">
          <w:rPr>
            <w:rStyle w:val="Hyperlink"/>
            <w:webHidden/>
            <w:u w:val="none"/>
            <w:rPrChange w:id="53" w:author="Administrator" w:date="2012-11-22T19:56:00Z">
              <w:rPr>
                <w:rStyle w:val="Hyperlink"/>
                <w:webHidden/>
              </w:rPr>
            </w:rPrChange>
          </w:rPr>
          <w:t>6</w:t>
        </w:r>
        <w:r w:rsidR="00BD6208" w:rsidRPr="00A10F01">
          <w:rPr>
            <w:rStyle w:val="Hyperlink"/>
            <w:webHidden/>
            <w:u w:val="none"/>
            <w:rPrChange w:id="54" w:author="Administrator" w:date="2012-11-22T19:56:00Z">
              <w:rPr>
                <w:rStyle w:val="Hyperlink"/>
                <w:webHidden/>
              </w:rPr>
            </w:rPrChange>
          </w:rPr>
          <w:fldChar w:fldCharType="end"/>
        </w:r>
      </w:ins>
    </w:p>
    <w:p w:rsidR="00042EAB" w:rsidRDefault="00042EAB">
      <w:pPr>
        <w:pStyle w:val="TOC2"/>
        <w:tabs>
          <w:tab w:val="right" w:leader="dot" w:pos="10430"/>
        </w:tabs>
        <w:rPr>
          <w:ins w:id="55" w:author="Administrator" w:date="2012-11-22T19:54:00Z"/>
          <w:rFonts w:asciiTheme="minorHAnsi" w:eastAsiaTheme="minorEastAsia" w:hAnsiTheme="minorHAnsi" w:cstheme="minorBidi"/>
          <w:smallCaps w:val="0"/>
          <w:sz w:val="22"/>
          <w:szCs w:val="22"/>
        </w:rPr>
      </w:pPr>
      <w:ins w:id="56" w:author="Administrator" w:date="2012-11-22T19:54:00Z">
        <w:r w:rsidRPr="006474EF">
          <w:rPr>
            <w:rStyle w:val="Hyperlink"/>
          </w:rPr>
          <w:fldChar w:fldCharType="begin"/>
        </w:r>
        <w:r w:rsidRPr="006474EF">
          <w:rPr>
            <w:rStyle w:val="Hyperlink"/>
          </w:rPr>
          <w:instrText xml:space="preserve"> </w:instrText>
        </w:r>
        <w:r>
          <w:instrText>HYPERLINK \l "_Toc341377404"</w:instrText>
        </w:r>
        <w:r w:rsidRPr="006474EF">
          <w:rPr>
            <w:rStyle w:val="Hyperlink"/>
          </w:rPr>
          <w:instrText xml:space="preserve"> </w:instrText>
        </w:r>
        <w:r w:rsidRPr="006474EF">
          <w:rPr>
            <w:rStyle w:val="Hyperlink"/>
          </w:rPr>
          <w:fldChar w:fldCharType="separate"/>
        </w:r>
        <w:r w:rsidRPr="006474EF">
          <w:rPr>
            <w:rStyle w:val="Hyperlink"/>
            <w:rFonts w:cs="Arial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474EF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_Toc341377404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7" w:author="Administrator" w:date="2012-11-22T19:55:00Z">
        <w:r>
          <w:rPr>
            <w:webHidden/>
          </w:rPr>
          <w:t>6</w:t>
        </w:r>
      </w:ins>
      <w:ins w:id="58" w:author="Administrator" w:date="2012-11-22T19:54:00Z">
        <w:r>
          <w:rPr>
            <w:webHidden/>
          </w:rPr>
          <w:fldChar w:fldCharType="end"/>
        </w:r>
        <w:r w:rsidRPr="006474EF">
          <w:rPr>
            <w:rStyle w:val="Hyperlink"/>
          </w:rPr>
          <w:fldChar w:fldCharType="end"/>
        </w:r>
      </w:ins>
    </w:p>
    <w:p w:rsidR="00042EAB" w:rsidRDefault="00042EAB">
      <w:pPr>
        <w:pStyle w:val="TOC1"/>
        <w:tabs>
          <w:tab w:val="left" w:pos="720"/>
          <w:tab w:val="right" w:leader="dot" w:pos="10430"/>
        </w:tabs>
        <w:rPr>
          <w:ins w:id="59" w:author="Administrator" w:date="2012-11-22T19:54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ins w:id="60" w:author="Administrator" w:date="2012-11-22T19:54:00Z">
        <w:r w:rsidRPr="006474EF">
          <w:rPr>
            <w:rStyle w:val="Hyperlink"/>
            <w:noProof/>
          </w:rPr>
          <w:fldChar w:fldCharType="begin"/>
        </w:r>
        <w:r w:rsidRPr="006474EF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"_Toc341377408"</w:instrText>
        </w:r>
        <w:r w:rsidRPr="006474EF">
          <w:rPr>
            <w:rStyle w:val="Hyperlink"/>
            <w:noProof/>
          </w:rPr>
          <w:instrText xml:space="preserve"> </w:instrText>
        </w:r>
        <w:r w:rsidRPr="006474EF">
          <w:rPr>
            <w:rStyle w:val="Hyperlink"/>
            <w:noProof/>
          </w:rPr>
          <w:fldChar w:fldCharType="separate"/>
        </w:r>
        <w:r w:rsidRPr="006474E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474EF">
          <w:rPr>
            <w:rStyle w:val="Hyperlink"/>
            <w:noProof/>
          </w:rPr>
          <w:t>Effort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_Toc341377408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" w:author="Administrator" w:date="2012-11-22T19:55:00Z">
        <w:r>
          <w:rPr>
            <w:noProof/>
            <w:webHidden/>
          </w:rPr>
          <w:t>6</w:t>
        </w:r>
      </w:ins>
      <w:ins w:id="62" w:author="Administrator" w:date="2012-11-22T19:54:00Z">
        <w:r>
          <w:rPr>
            <w:noProof/>
            <w:webHidden/>
          </w:rPr>
          <w:fldChar w:fldCharType="end"/>
        </w:r>
        <w:r w:rsidRPr="006474EF">
          <w:rPr>
            <w:rStyle w:val="Hyperlink"/>
            <w:noProof/>
          </w:rPr>
          <w:fldChar w:fldCharType="end"/>
        </w:r>
      </w:ins>
    </w:p>
    <w:p w:rsidR="008E4B0E" w:rsidDel="0069706B" w:rsidRDefault="008E4B0E">
      <w:pPr>
        <w:pStyle w:val="TOC1"/>
        <w:tabs>
          <w:tab w:val="left" w:pos="720"/>
          <w:tab w:val="right" w:leader="dot" w:pos="10430"/>
        </w:tabs>
        <w:rPr>
          <w:del w:id="63" w:author="Administrator" w:date="2012-11-22T19:26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del w:id="64" w:author="Administrator" w:date="2012-11-22T19:26:00Z">
        <w:r w:rsidRPr="0069706B" w:rsidDel="0069706B">
          <w:rPr>
            <w:rPrChange w:id="65" w:author="Administrator" w:date="2012-11-22T19:26:00Z">
              <w:rPr>
                <w:rStyle w:val="Hyperlink"/>
                <w:noProof/>
              </w:rPr>
            </w:rPrChange>
          </w:rPr>
          <w:delText>1.</w:delText>
        </w:r>
        <w:r w:rsidDel="0069706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9706B" w:rsidDel="0069706B">
          <w:rPr>
            <w:rPrChange w:id="66" w:author="Administrator" w:date="2012-11-22T19:26:00Z">
              <w:rPr>
                <w:rStyle w:val="Hyperlink"/>
                <w:noProof/>
              </w:rPr>
            </w:rPrChange>
          </w:rPr>
          <w:delText>Introduction</w:delText>
        </w:r>
        <w:r w:rsidDel="0069706B">
          <w:rPr>
            <w:noProof/>
            <w:webHidden/>
          </w:rPr>
          <w:tab/>
          <w:delText>3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67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68" w:author="Administrator" w:date="2012-11-22T19:26:00Z">
        <w:r w:rsidRPr="0069706B" w:rsidDel="0069706B">
          <w:rPr>
            <w:rPrChange w:id="69" w:author="Administrator" w:date="2012-11-22T19:26:00Z">
              <w:rPr>
                <w:rStyle w:val="Hyperlink"/>
                <w:rFonts w:cs="Arial"/>
              </w:rPr>
            </w:rPrChange>
          </w:rPr>
          <w:delText>1.1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70" w:author="Administrator" w:date="2012-11-22T19:26:00Z">
              <w:rPr>
                <w:rStyle w:val="Hyperlink"/>
              </w:rPr>
            </w:rPrChange>
          </w:rPr>
          <w:delText>Background</w:delText>
        </w:r>
        <w:r w:rsidDel="0069706B">
          <w:rPr>
            <w:webHidden/>
          </w:rPr>
          <w:tab/>
          <w:delText>3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71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72" w:author="Administrator" w:date="2012-11-22T19:26:00Z">
        <w:r w:rsidRPr="0069706B" w:rsidDel="0069706B">
          <w:rPr>
            <w:rPrChange w:id="73" w:author="Administrator" w:date="2012-11-22T19:26:00Z">
              <w:rPr>
                <w:rStyle w:val="Hyperlink"/>
                <w:rFonts w:cs="Arial"/>
              </w:rPr>
            </w:rPrChange>
          </w:rPr>
          <w:delText>1.2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74" w:author="Administrator" w:date="2012-11-22T19:26:00Z">
              <w:rPr>
                <w:rStyle w:val="Hyperlink"/>
              </w:rPr>
            </w:rPrChange>
          </w:rPr>
          <w:delText>Design Goals</w:delText>
        </w:r>
        <w:r w:rsidDel="0069706B">
          <w:rPr>
            <w:webHidden/>
          </w:rPr>
          <w:tab/>
          <w:delText>3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75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76" w:author="Administrator" w:date="2012-11-22T19:26:00Z">
        <w:r w:rsidRPr="0069706B" w:rsidDel="0069706B">
          <w:rPr>
            <w:rPrChange w:id="77" w:author="Administrator" w:date="2012-11-22T19:26:00Z">
              <w:rPr>
                <w:rStyle w:val="Hyperlink"/>
                <w:rFonts w:cs="Arial"/>
              </w:rPr>
            </w:rPrChange>
          </w:rPr>
          <w:delText>1.3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78" w:author="Administrator" w:date="2012-11-22T19:26:00Z">
              <w:rPr>
                <w:rStyle w:val="Hyperlink"/>
              </w:rPr>
            </w:rPrChange>
          </w:rPr>
          <w:delText>Abbreviations and Acronyms</w:delText>
        </w:r>
        <w:r w:rsidDel="0069706B">
          <w:rPr>
            <w:webHidden/>
          </w:rPr>
          <w:tab/>
          <w:delText>3</w:delText>
        </w:r>
      </w:del>
    </w:p>
    <w:p w:rsidR="008E4B0E" w:rsidDel="0069706B" w:rsidRDefault="008E4B0E">
      <w:pPr>
        <w:pStyle w:val="TOC1"/>
        <w:tabs>
          <w:tab w:val="left" w:pos="720"/>
          <w:tab w:val="right" w:leader="dot" w:pos="10430"/>
        </w:tabs>
        <w:rPr>
          <w:del w:id="79" w:author="Administrator" w:date="2012-11-22T19:26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del w:id="80" w:author="Administrator" w:date="2012-11-22T19:26:00Z">
        <w:r w:rsidRPr="0069706B" w:rsidDel="0069706B">
          <w:rPr>
            <w:rPrChange w:id="81" w:author="Administrator" w:date="2012-11-22T19:26:00Z">
              <w:rPr>
                <w:rStyle w:val="Hyperlink"/>
                <w:noProof/>
              </w:rPr>
            </w:rPrChange>
          </w:rPr>
          <w:delText>2.</w:delText>
        </w:r>
        <w:r w:rsidDel="0069706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9706B" w:rsidDel="0069706B">
          <w:rPr>
            <w:rPrChange w:id="82" w:author="Administrator" w:date="2012-11-22T19:26:00Z">
              <w:rPr>
                <w:rStyle w:val="Hyperlink"/>
                <w:noProof/>
              </w:rPr>
            </w:rPrChange>
          </w:rPr>
          <w:delText>Architecture and Implementation</w:delText>
        </w:r>
        <w:r w:rsidDel="0069706B">
          <w:rPr>
            <w:noProof/>
            <w:webHidden/>
          </w:rPr>
          <w:tab/>
          <w:delText>4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83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84" w:author="Administrator" w:date="2012-11-22T19:26:00Z">
        <w:r w:rsidRPr="0069706B" w:rsidDel="0069706B">
          <w:rPr>
            <w:rPrChange w:id="85" w:author="Administrator" w:date="2012-11-22T19:26:00Z">
              <w:rPr>
                <w:rStyle w:val="Hyperlink"/>
                <w:rFonts w:cs="Arial"/>
              </w:rPr>
            </w:rPrChange>
          </w:rPr>
          <w:delText>2.1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86" w:author="Administrator" w:date="2012-11-22T19:26:00Z">
              <w:rPr>
                <w:rStyle w:val="Hyperlink"/>
              </w:rPr>
            </w:rPrChange>
          </w:rPr>
          <w:delText>Overview</w:delText>
        </w:r>
        <w:r w:rsidDel="0069706B">
          <w:rPr>
            <w:webHidden/>
          </w:rPr>
          <w:tab/>
          <w:delText>4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87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88" w:author="Administrator" w:date="2012-11-22T19:26:00Z">
        <w:r w:rsidRPr="0069706B" w:rsidDel="0069706B">
          <w:rPr>
            <w:rPrChange w:id="89" w:author="Administrator" w:date="2012-11-22T19:26:00Z">
              <w:rPr>
                <w:rStyle w:val="Hyperlink"/>
                <w:rFonts w:cs="Arial"/>
              </w:rPr>
            </w:rPrChange>
          </w:rPr>
          <w:delText>2.2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90" w:author="Administrator" w:date="2012-11-22T19:26:00Z">
              <w:rPr>
                <w:rStyle w:val="Hyperlink"/>
              </w:rPr>
            </w:rPrChange>
          </w:rPr>
          <w:delText>Embedded Application</w:delText>
        </w:r>
        <w:r w:rsidDel="0069706B">
          <w:rPr>
            <w:webHidden/>
          </w:rPr>
          <w:tab/>
          <w:delText>5</w:delText>
        </w:r>
      </w:del>
    </w:p>
    <w:p w:rsidR="008E4B0E" w:rsidDel="0069706B" w:rsidRDefault="008E4B0E">
      <w:pPr>
        <w:pStyle w:val="TOC1"/>
        <w:tabs>
          <w:tab w:val="left" w:pos="720"/>
          <w:tab w:val="right" w:leader="dot" w:pos="10430"/>
        </w:tabs>
        <w:rPr>
          <w:del w:id="91" w:author="Administrator" w:date="2012-11-22T19:26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del w:id="92" w:author="Administrator" w:date="2012-11-22T19:26:00Z">
        <w:r w:rsidRPr="0069706B" w:rsidDel="0069706B">
          <w:rPr>
            <w:rPrChange w:id="93" w:author="Administrator" w:date="2012-11-22T19:26:00Z">
              <w:rPr>
                <w:rStyle w:val="Hyperlink"/>
                <w:noProof/>
              </w:rPr>
            </w:rPrChange>
          </w:rPr>
          <w:delText>3.</w:delText>
        </w:r>
        <w:r w:rsidDel="0069706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9706B" w:rsidDel="0069706B">
          <w:rPr>
            <w:rPrChange w:id="94" w:author="Administrator" w:date="2012-11-22T19:26:00Z">
              <w:rPr>
                <w:rStyle w:val="Hyperlink"/>
                <w:noProof/>
              </w:rPr>
            </w:rPrChange>
          </w:rPr>
          <w:delText>Development</w:delText>
        </w:r>
        <w:r w:rsidDel="0069706B">
          <w:rPr>
            <w:noProof/>
            <w:webHidden/>
          </w:rPr>
          <w:tab/>
          <w:delText>5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95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96" w:author="Administrator" w:date="2012-11-22T19:26:00Z">
        <w:r w:rsidRPr="0069706B" w:rsidDel="0069706B">
          <w:rPr>
            <w:rPrChange w:id="97" w:author="Administrator" w:date="2012-11-22T19:26:00Z">
              <w:rPr>
                <w:rStyle w:val="Hyperlink"/>
                <w:rFonts w:cs="Arial"/>
              </w:rPr>
            </w:rPrChange>
          </w:rPr>
          <w:delText>3.1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98" w:author="Administrator" w:date="2012-11-22T19:26:00Z">
              <w:rPr>
                <w:rStyle w:val="Hyperlink"/>
              </w:rPr>
            </w:rPrChange>
          </w:rPr>
          <w:delText>Limitations &amp; Risks</w:delText>
        </w:r>
        <w:r w:rsidDel="0069706B">
          <w:rPr>
            <w:webHidden/>
          </w:rPr>
          <w:tab/>
          <w:delText>5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99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100" w:author="Administrator" w:date="2012-11-22T19:26:00Z">
        <w:r w:rsidRPr="0069706B" w:rsidDel="0069706B">
          <w:rPr>
            <w:rPrChange w:id="101" w:author="Administrator" w:date="2012-11-22T19:26:00Z">
              <w:rPr>
                <w:rStyle w:val="Hyperlink"/>
                <w:rFonts w:cs="Arial"/>
              </w:rPr>
            </w:rPrChange>
          </w:rPr>
          <w:delText>3.2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102" w:author="Administrator" w:date="2012-11-22T19:26:00Z">
              <w:rPr>
                <w:rStyle w:val="Hyperlink"/>
              </w:rPr>
            </w:rPrChange>
          </w:rPr>
          <w:delText>Development Stages</w:delText>
        </w:r>
        <w:r w:rsidDel="0069706B">
          <w:rPr>
            <w:webHidden/>
          </w:rPr>
          <w:tab/>
          <w:delText>5</w:delText>
        </w:r>
      </w:del>
    </w:p>
    <w:p w:rsidR="008E4B0E" w:rsidDel="0069706B" w:rsidRDefault="008E4B0E">
      <w:pPr>
        <w:pStyle w:val="TOC1"/>
        <w:tabs>
          <w:tab w:val="left" w:pos="720"/>
          <w:tab w:val="right" w:leader="dot" w:pos="10430"/>
        </w:tabs>
        <w:rPr>
          <w:del w:id="103" w:author="Administrator" w:date="2012-11-22T19:26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del w:id="104" w:author="Administrator" w:date="2012-11-22T19:26:00Z">
        <w:r w:rsidRPr="0069706B" w:rsidDel="0069706B">
          <w:rPr>
            <w:rPrChange w:id="105" w:author="Administrator" w:date="2012-11-22T19:26:00Z">
              <w:rPr>
                <w:rStyle w:val="Hyperlink"/>
                <w:noProof/>
              </w:rPr>
            </w:rPrChange>
          </w:rPr>
          <w:delText>4.</w:delText>
        </w:r>
        <w:r w:rsidDel="0069706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9706B" w:rsidDel="0069706B">
          <w:rPr>
            <w:rPrChange w:id="106" w:author="Administrator" w:date="2012-11-22T19:26:00Z">
              <w:rPr>
                <w:rStyle w:val="Hyperlink"/>
                <w:noProof/>
              </w:rPr>
            </w:rPrChange>
          </w:rPr>
          <w:delText>Operation</w:delText>
        </w:r>
        <w:r w:rsidDel="0069706B">
          <w:rPr>
            <w:noProof/>
            <w:webHidden/>
          </w:rPr>
          <w:tab/>
          <w:delText>5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107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108" w:author="Administrator" w:date="2012-11-22T19:26:00Z">
        <w:r w:rsidRPr="0069706B" w:rsidDel="0069706B">
          <w:rPr>
            <w:rPrChange w:id="109" w:author="Administrator" w:date="2012-11-22T19:26:00Z">
              <w:rPr>
                <w:rStyle w:val="Hyperlink"/>
                <w:rFonts w:cs="Arial"/>
              </w:rPr>
            </w:rPrChange>
          </w:rPr>
          <w:delText>4.1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110" w:author="Administrator" w:date="2012-11-22T19:26:00Z">
              <w:rPr>
                <w:rStyle w:val="Hyperlink"/>
              </w:rPr>
            </w:rPrChange>
          </w:rPr>
          <w:delText>Limitations</w:delText>
        </w:r>
        <w:r w:rsidDel="0069706B">
          <w:rPr>
            <w:webHidden/>
          </w:rPr>
          <w:tab/>
          <w:delText>5</w:delText>
        </w:r>
      </w:del>
    </w:p>
    <w:p w:rsidR="008E4B0E" w:rsidDel="0069706B" w:rsidRDefault="008E4B0E">
      <w:pPr>
        <w:pStyle w:val="TOC2"/>
        <w:tabs>
          <w:tab w:val="right" w:leader="dot" w:pos="10430"/>
        </w:tabs>
        <w:rPr>
          <w:del w:id="111" w:author="Administrator" w:date="2012-11-22T19:26:00Z"/>
          <w:rFonts w:asciiTheme="minorHAnsi" w:eastAsiaTheme="minorEastAsia" w:hAnsiTheme="minorHAnsi" w:cstheme="minorBidi"/>
          <w:smallCaps w:val="0"/>
          <w:sz w:val="22"/>
          <w:szCs w:val="22"/>
        </w:rPr>
      </w:pPr>
      <w:del w:id="112" w:author="Administrator" w:date="2012-11-22T19:26:00Z">
        <w:r w:rsidRPr="0069706B" w:rsidDel="0069706B">
          <w:rPr>
            <w:rPrChange w:id="113" w:author="Administrator" w:date="2012-11-22T19:26:00Z">
              <w:rPr>
                <w:rStyle w:val="Hyperlink"/>
                <w:rFonts w:cs="Arial"/>
              </w:rPr>
            </w:rPrChange>
          </w:rPr>
          <w:delText>4.2</w:delText>
        </w:r>
        <w:r w:rsidDel="0069706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69706B" w:rsidDel="0069706B">
          <w:rPr>
            <w:rPrChange w:id="114" w:author="Administrator" w:date="2012-11-22T19:26:00Z">
              <w:rPr>
                <w:rStyle w:val="Hyperlink"/>
              </w:rPr>
            </w:rPrChange>
          </w:rPr>
          <w:delText>Installation</w:delText>
        </w:r>
        <w:r w:rsidDel="0069706B">
          <w:rPr>
            <w:webHidden/>
          </w:rPr>
          <w:tab/>
          <w:delText>6</w:delText>
        </w:r>
      </w:del>
    </w:p>
    <w:p w:rsidR="008E4B0E" w:rsidDel="0069706B" w:rsidRDefault="008E4B0E">
      <w:pPr>
        <w:pStyle w:val="TOC1"/>
        <w:tabs>
          <w:tab w:val="left" w:pos="720"/>
          <w:tab w:val="right" w:leader="dot" w:pos="10430"/>
        </w:tabs>
        <w:rPr>
          <w:del w:id="115" w:author="Administrator" w:date="2012-11-22T19:26:00Z"/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del w:id="116" w:author="Administrator" w:date="2012-11-22T19:26:00Z">
        <w:r w:rsidRPr="0069706B" w:rsidDel="0069706B">
          <w:rPr>
            <w:rPrChange w:id="117" w:author="Administrator" w:date="2012-11-22T19:26:00Z">
              <w:rPr>
                <w:rStyle w:val="Hyperlink"/>
                <w:noProof/>
              </w:rPr>
            </w:rPrChange>
          </w:rPr>
          <w:delText>5.</w:delText>
        </w:r>
        <w:r w:rsidDel="0069706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69706B" w:rsidDel="0069706B">
          <w:rPr>
            <w:rPrChange w:id="118" w:author="Administrator" w:date="2012-11-22T19:26:00Z">
              <w:rPr>
                <w:rStyle w:val="Hyperlink"/>
                <w:noProof/>
              </w:rPr>
            </w:rPrChange>
          </w:rPr>
          <w:delText>Effort Estimation</w:delText>
        </w:r>
        <w:r w:rsidDel="0069706B">
          <w:rPr>
            <w:noProof/>
            <w:webHidden/>
          </w:rPr>
          <w:tab/>
          <w:delText>6</w:delText>
        </w:r>
      </w:del>
    </w:p>
    <w:p w:rsidR="003C0DE6" w:rsidRDefault="004F076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</w:rPr>
        <w:fldChar w:fldCharType="end"/>
      </w: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5C6883" w:rsidRDefault="005C6883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5C6883" w:rsidRDefault="005C6883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36258" w:rsidRDefault="00B36258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36258" w:rsidRDefault="00B36258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Pr="006A4321" w:rsidRDefault="006A4321" w:rsidP="008C3E84">
      <w:pPr>
        <w:pStyle w:val="Heading1"/>
        <w:rPr>
          <w:sz w:val="24"/>
          <w:szCs w:val="24"/>
        </w:rPr>
      </w:pPr>
      <w:bookmarkStart w:id="119" w:name="_Toc341377385"/>
      <w:r>
        <w:rPr>
          <w:sz w:val="24"/>
          <w:szCs w:val="24"/>
        </w:rPr>
        <w:lastRenderedPageBreak/>
        <w:t>Introduction</w:t>
      </w:r>
      <w:bookmarkEnd w:id="119"/>
    </w:p>
    <w:p w:rsidR="003C0DE6" w:rsidRDefault="003C0DE6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Pr="006A4321" w:rsidRDefault="004C6F35" w:rsidP="008C3E84">
      <w:pPr>
        <w:pStyle w:val="Heading2"/>
        <w:rPr>
          <w:sz w:val="20"/>
          <w:szCs w:val="20"/>
        </w:rPr>
      </w:pPr>
      <w:bookmarkStart w:id="120" w:name="_Toc341377386"/>
      <w:r>
        <w:rPr>
          <w:sz w:val="20"/>
          <w:szCs w:val="20"/>
        </w:rPr>
        <w:t>Background</w:t>
      </w:r>
      <w:bookmarkEnd w:id="120"/>
    </w:p>
    <w:p w:rsidR="00676FCE" w:rsidRDefault="003A731B">
      <w:pPr>
        <w:autoSpaceDE w:val="0"/>
        <w:autoSpaceDN w:val="0"/>
        <w:adjustRightInd w:val="0"/>
        <w:rPr>
          <w:ins w:id="121" w:author=" Zohar Shechter" w:date="2012-11-22T17:23:00Z"/>
        </w:rPr>
        <w:pPrChange w:id="122" w:author="Administrator" w:date="2012-11-22T19:49:00Z">
          <w:pPr>
            <w:autoSpaceDE w:val="0"/>
            <w:autoSpaceDN w:val="0"/>
            <w:adjustRightInd w:val="0"/>
            <w:jc w:val="both"/>
          </w:pPr>
        </w:pPrChange>
      </w:pPr>
      <w:r>
        <w:t xml:space="preserve">The purpose </w:t>
      </w:r>
      <w:ins w:id="123" w:author=" Zohar Shechter" w:date="2012-11-22T17:11:00Z">
        <w:r w:rsidR="00676FCE">
          <w:t xml:space="preserve">of this project </w:t>
        </w:r>
      </w:ins>
      <w:r>
        <w:t xml:space="preserve">is to </w:t>
      </w:r>
      <w:r w:rsidR="00733031">
        <w:t xml:space="preserve">add </w:t>
      </w:r>
      <w:r w:rsidR="009435F7">
        <w:t>operational functionality to the</w:t>
      </w:r>
      <w:r w:rsidR="00211B91">
        <w:t xml:space="preserve"> </w:t>
      </w:r>
      <w:ins w:id="124" w:author=" Zohar Shechter" w:date="2012-11-22T17:12:00Z">
        <w:r w:rsidR="00676FCE">
          <w:t xml:space="preserve">existing </w:t>
        </w:r>
      </w:ins>
      <w:r w:rsidR="00211B91">
        <w:t xml:space="preserve">Signal Tower </w:t>
      </w:r>
      <w:ins w:id="125" w:author=" Zohar Shechter" w:date="2012-11-22T17:12:00Z">
        <w:r w:rsidR="00676FCE">
          <w:t xml:space="preserve">implementation </w:t>
        </w:r>
      </w:ins>
      <w:ins w:id="126" w:author=" Zohar Shechter" w:date="2012-11-22T17:23:00Z">
        <w:r w:rsidR="00B36AD8">
          <w:t xml:space="preserve">* </w:t>
        </w:r>
      </w:ins>
      <w:r w:rsidR="00211B91">
        <w:t>(traffic light – like light source)</w:t>
      </w:r>
      <w:r w:rsidR="009435F7">
        <w:t>.</w:t>
      </w:r>
    </w:p>
    <w:p w:rsidR="00B36AD8" w:rsidDel="00C9590B" w:rsidRDefault="00B36AD8">
      <w:pPr>
        <w:autoSpaceDE w:val="0"/>
        <w:autoSpaceDN w:val="0"/>
        <w:adjustRightInd w:val="0"/>
        <w:rPr>
          <w:ins w:id="127" w:author=" Zohar Shechter" w:date="2012-11-22T17:13:00Z"/>
          <w:del w:id="128" w:author="Administrator" w:date="2012-11-22T19:49:00Z"/>
        </w:rPr>
        <w:pPrChange w:id="129" w:author="Administrator" w:date="2012-11-22T19:49:00Z">
          <w:pPr>
            <w:autoSpaceDE w:val="0"/>
            <w:autoSpaceDN w:val="0"/>
            <w:adjustRightInd w:val="0"/>
            <w:jc w:val="both"/>
          </w:pPr>
        </w:pPrChange>
      </w:pPr>
      <w:ins w:id="130" w:author=" Zohar Shechter" w:date="2012-11-22T17:23:00Z">
        <w:del w:id="131" w:author="Administrator" w:date="2012-11-22T19:49:00Z">
          <w:r w:rsidDel="00C9590B">
            <w:delText xml:space="preserve">This DR applies to SRS from </w:delText>
          </w:r>
        </w:del>
      </w:ins>
      <w:ins w:id="132" w:author=" Zohar Shechter" w:date="2012-11-22T17:24:00Z">
        <w:del w:id="133" w:author="Administrator" w:date="2012-11-22T19:49:00Z">
          <w:r w:rsidDel="00C9590B">
            <w:delText>&lt;link&gt;</w:delText>
          </w:r>
        </w:del>
      </w:ins>
    </w:p>
    <w:p w:rsidR="006A2116" w:rsidRDefault="009435F7">
      <w:pPr>
        <w:autoSpaceDE w:val="0"/>
        <w:autoSpaceDN w:val="0"/>
        <w:adjustRightInd w:val="0"/>
        <w:rPr>
          <w:ins w:id="134" w:author="Administrator" w:date="2012-11-22T19:49:00Z"/>
        </w:rPr>
        <w:pPrChange w:id="135" w:author="Administrator" w:date="2012-11-22T19:49:00Z">
          <w:pPr>
            <w:autoSpaceDE w:val="0"/>
            <w:autoSpaceDN w:val="0"/>
            <w:adjustRightInd w:val="0"/>
            <w:jc w:val="both"/>
          </w:pPr>
        </w:pPrChange>
      </w:pPr>
      <w:del w:id="136" w:author=" Zohar Shechter" w:date="2012-11-22T17:13:00Z">
        <w:r w:rsidDel="00676FCE">
          <w:delText xml:space="preserve"> </w:delText>
        </w:r>
        <w:r w:rsidDel="00676FCE">
          <w:br/>
        </w:r>
      </w:del>
      <w:r>
        <w:t>The</w:t>
      </w:r>
      <w:r w:rsidR="00211B91">
        <w:t xml:space="preserve"> device consist</w:t>
      </w:r>
      <w:r>
        <w:t>s of</w:t>
      </w:r>
      <w:r w:rsidR="00211B91">
        <w:t xml:space="preserve"> Red, Green and Yellow lights and will notify the operator of various system states </w:t>
      </w:r>
      <w:r>
        <w:t>and conditions while he is away from the machine</w:t>
      </w:r>
      <w:ins w:id="137" w:author=" Zohar Shechter" w:date="2012-11-22T17:14:00Z">
        <w:r w:rsidR="00676FCE">
          <w:t>.</w:t>
        </w:r>
      </w:ins>
    </w:p>
    <w:p w:rsidR="00C9590B" w:rsidRDefault="00C9590B">
      <w:pPr>
        <w:autoSpaceDE w:val="0"/>
        <w:autoSpaceDN w:val="0"/>
        <w:adjustRightInd w:val="0"/>
        <w:rPr>
          <w:ins w:id="138" w:author="Administrator" w:date="2012-11-22T19:49:00Z"/>
        </w:rPr>
        <w:pPrChange w:id="139" w:author="Administrator" w:date="2012-11-22T19:49:00Z">
          <w:pPr>
            <w:autoSpaceDE w:val="0"/>
            <w:autoSpaceDN w:val="0"/>
            <w:adjustRightInd w:val="0"/>
            <w:jc w:val="both"/>
          </w:pPr>
        </w:pPrChange>
      </w:pPr>
    </w:p>
    <w:p w:rsidR="00C9590B" w:rsidRDefault="00C9590B" w:rsidP="00C9590B">
      <w:pPr>
        <w:autoSpaceDE w:val="0"/>
        <w:autoSpaceDN w:val="0"/>
        <w:adjustRightInd w:val="0"/>
        <w:rPr>
          <w:ins w:id="140" w:author="Administrator" w:date="2012-11-22T19:49:00Z"/>
        </w:rPr>
      </w:pPr>
      <w:ins w:id="141" w:author="Administrator" w:date="2012-11-22T19:49:00Z">
        <w:r>
          <w:t xml:space="preserve">This DR applies to SRS from: </w:t>
        </w:r>
        <w:r w:rsidRPr="00C9590B">
          <w:t>svn</w:t>
        </w:r>
        <w:proofErr w:type="gramStart"/>
        <w:r w:rsidRPr="00C9590B">
          <w:t>:/</w:t>
        </w:r>
        <w:proofErr w:type="gramEnd"/>
        <w:r w:rsidRPr="00C9590B">
          <w:t>/octopus/ControlSW/Trunk/ObjetFamily/Documents/SRS_SoftwareRequirementsSpecifications/Signal Tower Advanced/SRS- SignalTower- XL_ver9.doc</w:t>
        </w:r>
      </w:ins>
    </w:p>
    <w:p w:rsidR="00C9590B" w:rsidRDefault="00C9590B">
      <w:pPr>
        <w:autoSpaceDE w:val="0"/>
        <w:autoSpaceDN w:val="0"/>
        <w:adjustRightInd w:val="0"/>
        <w:rPr>
          <w:ins w:id="142" w:author=" Zohar Shechter" w:date="2012-11-22T17:12:00Z"/>
        </w:rPr>
        <w:pPrChange w:id="143" w:author="Administrator" w:date="2012-11-22T19:49:00Z">
          <w:pPr>
            <w:autoSpaceDE w:val="0"/>
            <w:autoSpaceDN w:val="0"/>
            <w:adjustRightInd w:val="0"/>
            <w:jc w:val="both"/>
          </w:pPr>
        </w:pPrChange>
      </w:pPr>
    </w:p>
    <w:p w:rsidR="00676FCE" w:rsidRDefault="00676FCE">
      <w:pPr>
        <w:autoSpaceDE w:val="0"/>
        <w:autoSpaceDN w:val="0"/>
        <w:adjustRightInd w:val="0"/>
        <w:rPr>
          <w:ins w:id="144" w:author=" Zohar Shechter" w:date="2012-11-22T17:12:00Z"/>
        </w:rPr>
        <w:pPrChange w:id="145" w:author="Administrator" w:date="2012-11-22T19:49:00Z">
          <w:pPr>
            <w:autoSpaceDE w:val="0"/>
            <w:autoSpaceDN w:val="0"/>
            <w:adjustRightInd w:val="0"/>
            <w:jc w:val="both"/>
          </w:pPr>
        </w:pPrChange>
      </w:pPr>
    </w:p>
    <w:p w:rsidR="00676FCE" w:rsidRDefault="00676FCE">
      <w:pPr>
        <w:autoSpaceDE w:val="0"/>
        <w:autoSpaceDN w:val="0"/>
        <w:adjustRightInd w:val="0"/>
        <w:pPrChange w:id="146" w:author="Administrator" w:date="2012-11-22T19:57:00Z">
          <w:pPr>
            <w:autoSpaceDE w:val="0"/>
            <w:autoSpaceDN w:val="0"/>
            <w:adjustRightInd w:val="0"/>
            <w:jc w:val="both"/>
          </w:pPr>
        </w:pPrChange>
      </w:pPr>
      <w:ins w:id="147" w:author=" Zohar Shechter" w:date="2012-11-22T17:12:00Z">
        <w:r>
          <w:t xml:space="preserve">*DR for “Signal Tower – Basic” is located at </w:t>
        </w:r>
      </w:ins>
      <w:ins w:id="148" w:author=" Zohar Shechter" w:date="2012-11-22T17:13:00Z">
        <w:r w:rsidRPr="00676FCE">
          <w:t>svn://octopus/ControlSW/Trunk/ObjetFamily/Documents/DR Documents</w:t>
        </w:r>
        <w:del w:id="149" w:author="Administrator" w:date="2012-11-22T19:57:00Z">
          <w:r w:rsidDel="007630E3">
            <w:delText>\</w:delText>
          </w:r>
        </w:del>
      </w:ins>
      <w:ins w:id="150" w:author="Administrator" w:date="2012-11-22T19:57:00Z">
        <w:r w:rsidR="007630E3">
          <w:t>/</w:t>
        </w:r>
      </w:ins>
      <w:ins w:id="151" w:author=" Zohar Shechter" w:date="2012-11-22T17:13:00Z">
        <w:r w:rsidRPr="00676FCE">
          <w:t>Signal Tower DR.docx</w:t>
        </w:r>
      </w:ins>
    </w:p>
    <w:p w:rsidR="008C3E84" w:rsidRPr="006C11D9" w:rsidRDefault="00960401" w:rsidP="009435F7">
      <w:pPr>
        <w:autoSpaceDE w:val="0"/>
        <w:autoSpaceDN w:val="0"/>
        <w:adjustRightInd w:val="0"/>
        <w:jc w:val="both"/>
        <w:rPr>
          <w:rFonts w:ascii="MS Shell Dlg" w:hAnsi="MS Shell Dlg" w:cs="MS Shell Dlg"/>
          <w:sz w:val="17"/>
          <w:szCs w:val="17"/>
          <w:lang w:bidi="he-IL"/>
        </w:rPr>
      </w:pPr>
      <w:r>
        <w:t xml:space="preserve"> </w:t>
      </w:r>
    </w:p>
    <w:p w:rsidR="004C6F35" w:rsidRDefault="004C6F35" w:rsidP="008C3E84">
      <w:pPr>
        <w:pStyle w:val="BasicEStyle"/>
      </w:pPr>
    </w:p>
    <w:p w:rsidR="009F3BBF" w:rsidRPr="00C26429" w:rsidRDefault="004C6F35" w:rsidP="00C26429">
      <w:pPr>
        <w:pStyle w:val="Heading2"/>
        <w:rPr>
          <w:sz w:val="20"/>
          <w:szCs w:val="20"/>
        </w:rPr>
      </w:pPr>
      <w:bookmarkStart w:id="152" w:name="_Toc341377387"/>
      <w:r w:rsidRPr="004C6F35">
        <w:rPr>
          <w:sz w:val="20"/>
          <w:szCs w:val="20"/>
        </w:rPr>
        <w:t>Design Goals</w:t>
      </w:r>
      <w:bookmarkEnd w:id="152"/>
    </w:p>
    <w:p w:rsidR="004D5608" w:rsidRDefault="009F3BBF" w:rsidP="009F3B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  <w:r w:rsidRPr="009F3BBF">
        <w:rPr>
          <w:rFonts w:ascii="Times New Roman" w:hAnsi="Times New Roman" w:cs="Times New Roman"/>
          <w:u w:val="single"/>
        </w:rPr>
        <w:t>Embedded software</w:t>
      </w:r>
      <w:r>
        <w:rPr>
          <w:rFonts w:ascii="Times New Roman" w:hAnsi="Times New Roman" w:cs="Times New Roman"/>
        </w:rPr>
        <w:t xml:space="preserve"> </w:t>
      </w:r>
    </w:p>
    <w:p w:rsidR="009F3BBF" w:rsidRDefault="009F3BBF" w:rsidP="009F3B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676FCE" w:rsidRDefault="00676FCE" w:rsidP="00676FCE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153" w:author=" Zohar Shechter" w:date="2012-11-22T17:18:00Z"/>
          <w:rFonts w:ascii="Times New Roman" w:hAnsi="Times New Roman" w:cs="Times New Roman"/>
        </w:rPr>
      </w:pPr>
      <w:ins w:id="154" w:author=" Zohar Shechter" w:date="2012-11-22T17:17:00Z">
        <w:r>
          <w:rPr>
            <w:rFonts w:ascii="Times New Roman" w:hAnsi="Times New Roman" w:cs="Times New Roman"/>
          </w:rPr>
          <w:t>Add as few new logi</w:t>
        </w:r>
      </w:ins>
      <w:ins w:id="155" w:author=" Zohar Shechter" w:date="2012-11-22T17:18:00Z">
        <w:r>
          <w:rPr>
            <w:rFonts w:ascii="Times New Roman" w:hAnsi="Times New Roman" w:cs="Times New Roman"/>
          </w:rPr>
          <w:t>c</w:t>
        </w:r>
      </w:ins>
      <w:ins w:id="156" w:author=" Zohar Shechter" w:date="2012-11-22T17:17:00Z">
        <w:r>
          <w:rPr>
            <w:rFonts w:ascii="Times New Roman" w:hAnsi="Times New Roman" w:cs="Times New Roman"/>
          </w:rPr>
          <w:t>s as possible – use existing logics in sequences to turn on/off the signals</w:t>
        </w:r>
      </w:ins>
    </w:p>
    <w:p w:rsidR="00676FCE" w:rsidRDefault="00676FCE" w:rsidP="00676FCE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157" w:author=" Zohar Shechter" w:date="2012-11-22T17:16:00Z"/>
          <w:rFonts w:ascii="Times New Roman" w:hAnsi="Times New Roman" w:cs="Times New Roman"/>
        </w:rPr>
      </w:pPr>
      <w:ins w:id="158" w:author=" Zohar Shechter" w:date="2012-11-22T17:18:00Z">
        <w:r>
          <w:rPr>
            <w:rFonts w:ascii="Times New Roman" w:hAnsi="Times New Roman" w:cs="Times New Roman"/>
          </w:rPr>
          <w:t xml:space="preserve">Modify the activation / deactivation of signals in fewer code points as possible. </w:t>
        </w:r>
      </w:ins>
      <w:ins w:id="159" w:author=" Zohar Shechter" w:date="2012-11-22T17:19:00Z">
        <w:r>
          <w:rPr>
            <w:rFonts w:ascii="Times New Roman" w:hAnsi="Times New Roman" w:cs="Times New Roman"/>
          </w:rPr>
          <w:t>Find</w:t>
        </w:r>
      </w:ins>
      <w:ins w:id="160" w:author=" Zohar Shechter" w:date="2012-11-22T17:20:00Z">
        <w:r>
          <w:rPr>
            <w:rFonts w:ascii="Times New Roman" w:hAnsi="Times New Roman" w:cs="Times New Roman"/>
          </w:rPr>
          <w:t xml:space="preserve"> the</w:t>
        </w:r>
      </w:ins>
      <w:ins w:id="161" w:author=" Zohar Shechter" w:date="2012-11-22T17:19:00Z">
        <w:r>
          <w:rPr>
            <w:rFonts w:ascii="Times New Roman" w:hAnsi="Times New Roman" w:cs="Times New Roman"/>
          </w:rPr>
          <w:t xml:space="preserve"> most common locations for each signal change</w:t>
        </w:r>
      </w:ins>
      <w:ins w:id="162" w:author=" Zohar Shechter" w:date="2012-11-22T17:20:00Z">
        <w:r>
          <w:rPr>
            <w:rFonts w:ascii="Times New Roman" w:hAnsi="Times New Roman" w:cs="Times New Roman"/>
          </w:rPr>
          <w:t>.</w:t>
        </w:r>
      </w:ins>
    </w:p>
    <w:p w:rsidR="00375F93" w:rsidDel="00676FCE" w:rsidRDefault="00CC6E8F" w:rsidP="00CC6E8F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del w:id="163" w:author=" Zohar Shechter" w:date="2012-11-22T17:20:00Z"/>
          <w:rFonts w:ascii="Times New Roman" w:hAnsi="Times New Roman" w:cs="Times New Roman"/>
        </w:rPr>
      </w:pPr>
      <w:del w:id="164" w:author=" Zohar Shechter" w:date="2012-11-22T17:20:00Z">
        <w:r w:rsidDel="00676FCE">
          <w:rPr>
            <w:rFonts w:ascii="Times New Roman" w:hAnsi="Times New Roman" w:cs="Times New Roman"/>
          </w:rPr>
          <w:delText>Activating\deactivating</w:delText>
        </w:r>
        <w:r w:rsidR="00C26429" w:rsidDel="00676FCE">
          <w:rPr>
            <w:rFonts w:ascii="Times New Roman" w:hAnsi="Times New Roman" w:cs="Times New Roman"/>
          </w:rPr>
          <w:delText xml:space="preserve"> Signal Tower </w:delText>
        </w:r>
        <w:r w:rsidDel="00676FCE">
          <w:rPr>
            <w:rFonts w:ascii="Times New Roman" w:hAnsi="Times New Roman" w:cs="Times New Roman"/>
          </w:rPr>
          <w:delText>in</w:delText>
        </w:r>
        <w:r w:rsidR="00375F93" w:rsidDel="00676FCE">
          <w:rPr>
            <w:rFonts w:ascii="Times New Roman" w:hAnsi="Times New Roman" w:cs="Times New Roman"/>
          </w:rPr>
          <w:delText xml:space="preserve"> existing </w:delText>
        </w:r>
        <w:r w:rsidDel="00676FCE">
          <w:rPr>
            <w:rFonts w:ascii="Times New Roman" w:hAnsi="Times New Roman" w:cs="Times New Roman"/>
          </w:rPr>
          <w:delText>sections of code</w:delText>
        </w:r>
        <w:r w:rsidR="00375F93" w:rsidDel="00676FCE">
          <w:rPr>
            <w:rFonts w:ascii="Times New Roman" w:hAnsi="Times New Roman" w:cs="Times New Roman"/>
          </w:rPr>
          <w:delText xml:space="preserve"> to avoid risks and to speed up development process.</w:delText>
        </w:r>
        <w:bookmarkStart w:id="165" w:name="_Toc341375738"/>
        <w:bookmarkStart w:id="166" w:name="_Toc341377388"/>
        <w:bookmarkEnd w:id="165"/>
        <w:bookmarkEnd w:id="166"/>
      </w:del>
    </w:p>
    <w:p w:rsidR="00375F93" w:rsidDel="00676FCE" w:rsidRDefault="00375F93" w:rsidP="003245B2">
      <w:pPr>
        <w:pStyle w:val="MessageHeader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del w:id="167" w:author=" Zohar Shechter" w:date="2012-11-22T17:20:00Z"/>
          <w:rFonts w:ascii="Times New Roman" w:hAnsi="Times New Roman" w:cs="Times New Roman"/>
        </w:rPr>
      </w:pPr>
      <w:del w:id="168" w:author=" Zohar Shechter" w:date="2012-11-22T17:20:00Z">
        <w:r w:rsidDel="00676FCE">
          <w:rPr>
            <w:rFonts w:ascii="Times New Roman" w:hAnsi="Times New Roman" w:cs="Times New Roman"/>
          </w:rPr>
          <w:delText>Signals to machine operator will be simple</w:delText>
        </w:r>
        <w:r w:rsidR="003245B2" w:rsidDel="00676FCE">
          <w:rPr>
            <w:rFonts w:ascii="Times New Roman" w:hAnsi="Times New Roman" w:cs="Times New Roman"/>
          </w:rPr>
          <w:delText xml:space="preserve"> and</w:delText>
        </w:r>
        <w:r w:rsidDel="00676FCE">
          <w:rPr>
            <w:rFonts w:ascii="Times New Roman" w:hAnsi="Times New Roman" w:cs="Times New Roman"/>
          </w:rPr>
          <w:delText xml:space="preserve"> easy to und</w:delText>
        </w:r>
        <w:r w:rsidR="003245B2" w:rsidDel="00676FCE">
          <w:rPr>
            <w:rFonts w:ascii="Times New Roman" w:hAnsi="Times New Roman" w:cs="Times New Roman"/>
          </w:rPr>
          <w:delText>erstand</w:delText>
        </w:r>
        <w:r w:rsidDel="00676FCE">
          <w:rPr>
            <w:rFonts w:ascii="Times New Roman" w:hAnsi="Times New Roman" w:cs="Times New Roman"/>
          </w:rPr>
          <w:delText>.</w:delText>
        </w:r>
        <w:bookmarkStart w:id="169" w:name="_Toc341375739"/>
        <w:bookmarkStart w:id="170" w:name="_Toc341377389"/>
        <w:bookmarkEnd w:id="169"/>
        <w:bookmarkEnd w:id="170"/>
      </w:del>
    </w:p>
    <w:p w:rsidR="003C0DE6" w:rsidDel="00676FCE" w:rsidRDefault="003C0DE6" w:rsidP="00906D8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del w:id="171" w:author=" Zohar Shechter" w:date="2012-11-22T17:20:00Z"/>
          <w:rFonts w:ascii="Times New Roman" w:hAnsi="Times New Roman" w:cs="Times New Roman"/>
        </w:rPr>
      </w:pPr>
      <w:bookmarkStart w:id="172" w:name="_Toc341375740"/>
      <w:bookmarkStart w:id="173" w:name="_Toc341377390"/>
      <w:bookmarkEnd w:id="172"/>
      <w:bookmarkEnd w:id="173"/>
    </w:p>
    <w:p w:rsidR="00D21B65" w:rsidRDefault="00D21B65" w:rsidP="00D21B65">
      <w:pPr>
        <w:pStyle w:val="Heading2"/>
        <w:rPr>
          <w:sz w:val="20"/>
          <w:szCs w:val="20"/>
        </w:rPr>
      </w:pPr>
      <w:bookmarkStart w:id="174" w:name="_Toc341377391"/>
      <w:r w:rsidRPr="00D21B65">
        <w:rPr>
          <w:sz w:val="20"/>
          <w:szCs w:val="20"/>
        </w:rPr>
        <w:t>Abbreviations</w:t>
      </w:r>
      <w:r w:rsidR="00B40975">
        <w:rPr>
          <w:sz w:val="20"/>
          <w:szCs w:val="20"/>
        </w:rPr>
        <w:t xml:space="preserve"> and Acronyms</w:t>
      </w:r>
      <w:bookmarkEnd w:id="174"/>
    </w:p>
    <w:p w:rsidR="004C2CC3" w:rsidRDefault="004C2CC3" w:rsidP="004C2CC3">
      <w:pPr>
        <w:rPr>
          <w:lang w:bidi="he-IL"/>
        </w:rPr>
      </w:pPr>
    </w:p>
    <w:p w:rsidR="004C2CC3" w:rsidRPr="004C2CC3" w:rsidRDefault="004C2CC3" w:rsidP="004C2CC3">
      <w:pPr>
        <w:rPr>
          <w:lang w:bidi="he-IL"/>
        </w:rPr>
      </w:pPr>
    </w:p>
    <w:tbl>
      <w:tblPr>
        <w:tblStyle w:val="TableGrid"/>
        <w:tblW w:w="0" w:type="auto"/>
        <w:tblInd w:w="1908" w:type="dxa"/>
        <w:tblLook w:val="01E0" w:firstRow="1" w:lastRow="1" w:firstColumn="1" w:lastColumn="1" w:noHBand="0" w:noVBand="0"/>
      </w:tblPr>
      <w:tblGrid>
        <w:gridCol w:w="1620"/>
        <w:gridCol w:w="4500"/>
      </w:tblGrid>
      <w:tr w:rsidR="004C2CC3" w:rsidRPr="004C2CC3" w:rsidTr="007738DC">
        <w:tc>
          <w:tcPr>
            <w:tcW w:w="1620" w:type="dxa"/>
            <w:shd w:val="clear" w:color="auto" w:fill="E0E0E0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4500" w:type="dxa"/>
            <w:shd w:val="clear" w:color="auto" w:fill="E0E0E0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 xml:space="preserve">GUI </w:t>
            </w:r>
          </w:p>
        </w:tc>
        <w:tc>
          <w:tcPr>
            <w:tcW w:w="450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Graphic User Interface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4C2C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User Interface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752D55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OCB</w:t>
            </w:r>
            <w:r w:rsidR="00BB500F">
              <w:rPr>
                <w:rFonts w:ascii="Times New Roman" w:hAnsi="Times New Roman" w:cs="Times New Roman"/>
              </w:rPr>
              <w:t xml:space="preserve"> / OCB2</w:t>
            </w:r>
          </w:p>
        </w:tc>
        <w:tc>
          <w:tcPr>
            <w:tcW w:w="4500" w:type="dxa"/>
          </w:tcPr>
          <w:p w:rsidR="004C2CC3" w:rsidRPr="004C2CC3" w:rsidRDefault="00752D55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 Control Board</w:t>
            </w:r>
            <w:r w:rsidR="00451B96">
              <w:rPr>
                <w:rFonts w:ascii="Times New Roman" w:hAnsi="Times New Roman" w:cs="Times New Roman"/>
              </w:rPr>
              <w:t xml:space="preserve"> (Main board)</w:t>
            </w:r>
          </w:p>
        </w:tc>
      </w:tr>
      <w:tr w:rsidR="004C2CC3" w:rsidTr="007738DC">
        <w:tc>
          <w:tcPr>
            <w:tcW w:w="1620" w:type="dxa"/>
          </w:tcPr>
          <w:p w:rsidR="004C2CC3" w:rsidRDefault="00A66612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4500" w:type="dxa"/>
          </w:tcPr>
          <w:p w:rsidR="004C2CC3" w:rsidRDefault="00A66612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 Tower</w:t>
            </w:r>
          </w:p>
        </w:tc>
      </w:tr>
      <w:tr w:rsidR="00D35804" w:rsidTr="007738DC">
        <w:tc>
          <w:tcPr>
            <w:tcW w:w="1620" w:type="dxa"/>
          </w:tcPr>
          <w:p w:rsidR="00D35804" w:rsidRDefault="00071AA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4500" w:type="dxa"/>
          </w:tcPr>
          <w:p w:rsidR="00D35804" w:rsidRDefault="00071AA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Parameter’s Manager</w:t>
            </w:r>
          </w:p>
        </w:tc>
      </w:tr>
      <w:tr w:rsidR="0065646D" w:rsidTr="007738DC">
        <w:tc>
          <w:tcPr>
            <w:tcW w:w="1620" w:type="dxa"/>
          </w:tcPr>
          <w:p w:rsidR="0065646D" w:rsidRDefault="0065646D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4500" w:type="dxa"/>
          </w:tcPr>
          <w:p w:rsidR="0065646D" w:rsidRDefault="0065646D" w:rsidP="009201C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Embedded Machine</w:t>
            </w:r>
          </w:p>
        </w:tc>
      </w:tr>
      <w:tr w:rsidR="00BE1EA9" w:rsidTr="007738DC">
        <w:trPr>
          <w:ins w:id="175" w:author=" Zohar Shechter" w:date="2012-11-22T18:46:00Z"/>
        </w:trPr>
        <w:tc>
          <w:tcPr>
            <w:tcW w:w="1620" w:type="dxa"/>
          </w:tcPr>
          <w:p w:rsidR="00BE1EA9" w:rsidRDefault="00BE1EA9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ins w:id="176" w:author=" Zohar Shechter" w:date="2012-11-22T18:46:00Z"/>
                <w:rFonts w:ascii="Times New Roman" w:hAnsi="Times New Roman" w:cs="Times New Roman"/>
              </w:rPr>
            </w:pPr>
            <w:ins w:id="177" w:author=" Zohar Shechter" w:date="2012-11-22T18:46:00Z">
              <w:r>
                <w:rPr>
                  <w:rFonts w:ascii="Times New Roman" w:hAnsi="Times New Roman" w:cs="Times New Roman"/>
                </w:rPr>
                <w:t>SIM</w:t>
              </w:r>
            </w:ins>
          </w:p>
        </w:tc>
        <w:tc>
          <w:tcPr>
            <w:tcW w:w="4500" w:type="dxa"/>
          </w:tcPr>
          <w:p w:rsidR="00BE1EA9" w:rsidRDefault="00BE1EA9" w:rsidP="009201C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ins w:id="178" w:author=" Zohar Shechter" w:date="2012-11-22T18:46:00Z"/>
                <w:rFonts w:ascii="Times New Roman" w:hAnsi="Times New Roman" w:cs="Times New Roman"/>
              </w:rPr>
            </w:pPr>
            <w:ins w:id="179" w:author=" Zohar Shechter" w:date="2012-11-22T18:46:00Z">
              <w:r>
                <w:rPr>
                  <w:rFonts w:ascii="Times New Roman" w:hAnsi="Times New Roman" w:cs="Times New Roman"/>
                </w:rPr>
                <w:t>Simulator</w:t>
              </w:r>
            </w:ins>
          </w:p>
        </w:tc>
      </w:tr>
    </w:tbl>
    <w:p w:rsidR="00E50BE7" w:rsidRDefault="008615C1" w:rsidP="004C2CC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C621A" w:rsidRDefault="000C621A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6C45FE" w:rsidRDefault="006C45FE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D77103" w:rsidRDefault="00D77103">
      <w:pPr>
        <w:rPr>
          <w:rFonts w:ascii="Arial" w:hAnsi="Arial" w:cs="David"/>
          <w:b/>
          <w:bCs/>
          <w:kern w:val="28"/>
          <w:lang w:bidi="he-IL"/>
        </w:rPr>
      </w:pPr>
      <w:r>
        <w:br w:type="page"/>
      </w:r>
    </w:p>
    <w:p w:rsidR="003C0DE6" w:rsidRPr="008843FC" w:rsidRDefault="008843FC" w:rsidP="008843FC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180" w:name="_Toc341377392"/>
      <w:r w:rsidRPr="008843FC">
        <w:rPr>
          <w:sz w:val="24"/>
          <w:szCs w:val="24"/>
        </w:rPr>
        <w:lastRenderedPageBreak/>
        <w:t>Architecture</w:t>
      </w:r>
      <w:r w:rsidR="0088314E">
        <w:rPr>
          <w:sz w:val="24"/>
          <w:szCs w:val="24"/>
        </w:rPr>
        <w:t xml:space="preserve"> and Implementation</w:t>
      </w:r>
      <w:bookmarkEnd w:id="180"/>
    </w:p>
    <w:p w:rsidR="006E613F" w:rsidRDefault="00AF20BF" w:rsidP="00D227F0">
      <w:pPr>
        <w:rPr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95ECC" wp14:editId="3E06B3F7">
                <wp:simplePos x="0" y="0"/>
                <wp:positionH relativeFrom="column">
                  <wp:posOffset>-2363470</wp:posOffset>
                </wp:positionH>
                <wp:positionV relativeFrom="paragraph">
                  <wp:posOffset>109855</wp:posOffset>
                </wp:positionV>
                <wp:extent cx="933450" cy="421005"/>
                <wp:effectExtent l="0" t="0" r="1905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100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-186.1pt;margin-top:8.65pt;width:73.5pt;height:33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" filled="f" strokecolor="red" strokeweight="1pt"/>
            </w:pict>
          </mc:Fallback>
        </mc:AlternateContent>
      </w:r>
    </w:p>
    <w:p w:rsidR="006E613F" w:rsidRPr="000C621A" w:rsidRDefault="00D77103" w:rsidP="000C621A">
      <w:pPr>
        <w:pStyle w:val="Heading2"/>
        <w:rPr>
          <w:sz w:val="20"/>
          <w:szCs w:val="20"/>
        </w:rPr>
      </w:pPr>
      <w:bookmarkStart w:id="181" w:name="_Toc341377393"/>
      <w:r>
        <w:rPr>
          <w:sz w:val="20"/>
          <w:szCs w:val="20"/>
        </w:rPr>
        <w:t>Overview</w:t>
      </w:r>
      <w:bookmarkEnd w:id="181"/>
    </w:p>
    <w:p w:rsidR="00B36AD8" w:rsidRDefault="00B36AD8" w:rsidP="00D227F0">
      <w:pPr>
        <w:rPr>
          <w:ins w:id="182" w:author=" Zohar Shechter" w:date="2012-11-22T17:21:00Z"/>
          <w:sz w:val="22"/>
          <w:szCs w:val="22"/>
        </w:rPr>
      </w:pPr>
      <w:ins w:id="183" w:author=" Zohar Shechter" w:date="2012-11-22T17:21:00Z">
        <w:r>
          <w:rPr>
            <w:sz w:val="22"/>
            <w:szCs w:val="22"/>
          </w:rPr>
          <w:t>Green light signal – signifies normal printing status:</w:t>
        </w:r>
      </w:ins>
    </w:p>
    <w:p w:rsidR="00B36AD8" w:rsidRDefault="00B36AD8" w:rsidP="00D227F0">
      <w:pPr>
        <w:rPr>
          <w:ins w:id="184" w:author=" Zohar Shechter" w:date="2012-11-22T17:21:00Z"/>
          <w:sz w:val="22"/>
          <w:szCs w:val="22"/>
        </w:rPr>
      </w:pPr>
    </w:p>
    <w:p w:rsidR="000D4E7F" w:rsidRDefault="00885738" w:rsidP="00D227F0">
      <w:pPr>
        <w:rPr>
          <w:ins w:id="185" w:author="Administrator" w:date="2012-11-22T19:34:00Z"/>
          <w:lang w:bidi="he-IL"/>
        </w:rPr>
      </w:pPr>
      <w:r w:rsidRPr="00F801EA">
        <w:rPr>
          <w:rFonts w:asciiTheme="minorHAnsi" w:hAnsiTheme="minorHAnsi" w:cstheme="minorHAnsi"/>
          <w:noProof/>
          <w:lang w:bidi="he-IL"/>
        </w:rPr>
        <mc:AlternateContent>
          <mc:Choice Requires="wpc">
            <w:drawing>
              <wp:inline distT="0" distB="0" distL="0" distR="0" wp14:anchorId="2232EE50" wp14:editId="16ED35E7">
                <wp:extent cx="5883640" cy="3396987"/>
                <wp:effectExtent l="0" t="0" r="22225" b="13335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0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661435" y="1601823"/>
                            <a:ext cx="711867" cy="318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738" w:rsidRPr="00322C20" w:rsidRDefault="00885738" w:rsidP="00885738">
                              <w:pPr>
                                <w:jc w:val="center"/>
                                <w:rPr>
                                  <w:b/>
                                  <w:bCs/>
                                  <w:color w:val="FF66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527943" y="1293543"/>
                            <a:ext cx="989133" cy="945198"/>
                          </a:xfrm>
                          <a:prstGeom prst="donut">
                            <a:avLst>
                              <a:gd name="adj" fmla="val 6012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4351270" y="1290084"/>
                            <a:ext cx="925415" cy="945122"/>
                          </a:xfrm>
                          <a:prstGeom prst="ellipse">
                            <a:avLst/>
                          </a:prstGeom>
                          <a:pattFill prst="lgCheck">
                            <a:fgClr>
                              <a:schemeClr val="accent3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738" w:rsidRPr="008A2A3B" w:rsidRDefault="00536710" w:rsidP="0088573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Flashing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826957" y="46384"/>
                            <a:ext cx="2145775" cy="2476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mpd="dbl">
                            <a:solidFill>
                              <a:schemeClr val="dk1"/>
                            </a:solidFill>
                          </a:ln>
                          <a:extLst/>
                        </wps:spPr>
                        <wps:txbx>
                          <w:txbxContent>
                            <w:p w:rsidR="00885738" w:rsidRDefault="00760E5B" w:rsidP="00760E5B">
                              <w:pPr>
                                <w:pStyle w:val="NormalWeb"/>
                                <w:spacing w:before="80" w:beforeAutospacing="0" w:after="80" w:afterAutospacing="0"/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Green Light Sequence Machine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2304468" y="1293680"/>
                            <a:ext cx="925195" cy="9448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5738" w:rsidRDefault="00885738" w:rsidP="00885738">
                              <w:pPr>
                                <w:pStyle w:val="NormalWeb"/>
                                <w:spacing w:before="80" w:beforeAutospacing="0" w:after="8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>
                          <a:stCxn id="108" idx="6"/>
                          <a:endCxn id="81" idx="2"/>
                        </wps:cNvCnPr>
                        <wps:spPr>
                          <a:xfrm flipV="1">
                            <a:off x="1517076" y="1766120"/>
                            <a:ext cx="787392" cy="2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81" idx="6"/>
                          <a:endCxn id="109" idx="2"/>
                        </wps:cNvCnPr>
                        <wps:spPr>
                          <a:xfrm flipV="1">
                            <a:off x="3229663" y="1762645"/>
                            <a:ext cx="1121607" cy="3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17071" y="1544133"/>
                            <a:ext cx="711200" cy="318135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738" w:rsidRDefault="00885738" w:rsidP="008857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Preprint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021879" y="1544130"/>
                            <a:ext cx="1456406" cy="448219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738" w:rsidRDefault="00885738" w:rsidP="008857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Print Completed</w:t>
                              </w:r>
                              <w:ins w:id="186" w:author=" Zohar Shechter" w:date="2012-11-22T17:29:00Z">
                                <w:r w:rsidR="00B36AD8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successfully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Curved Connector 7"/>
                        <wps:cNvCnPr>
                          <a:stCxn id="109" idx="4"/>
                          <a:endCxn id="108" idx="4"/>
                        </wps:cNvCnPr>
                        <wps:spPr>
                          <a:xfrm rot="5400000">
                            <a:off x="2916477" y="341239"/>
                            <a:ext cx="3535" cy="3791468"/>
                          </a:xfrm>
                          <a:prstGeom prst="curvedConnector3">
                            <a:avLst>
                              <a:gd name="adj1" fmla="val 2028033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56030" y="2695560"/>
                            <a:ext cx="1301381" cy="254261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5738" w:rsidRDefault="00885738" w:rsidP="008857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Inte</w:t>
                              </w:r>
                              <w:ins w:id="187" w:author=" Zohar Shechter" w:date="2012-11-22T17:22:00Z">
                                <w:r w:rsidR="00B36AD8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r</w:t>
                                </w:r>
                              </w:ins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lock </w:t>
                              </w:r>
                              <w:r w:rsidR="00760E5B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opened</w:t>
                              </w:r>
                            </w:p>
                            <w:p w:rsidR="00760E5B" w:rsidRDefault="00760E5B" w:rsidP="008857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</w:pPr>
                            </w:p>
                            <w:p w:rsidR="00760E5B" w:rsidRDefault="00760E5B" w:rsidP="008857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Curved Connector 8"/>
                        <wps:cNvCnPr>
                          <a:stCxn id="81" idx="0"/>
                          <a:endCxn id="108" idx="0"/>
                        </wps:cNvCnPr>
                        <wps:spPr>
                          <a:xfrm rot="16200000" flipV="1">
                            <a:off x="1894720" y="421334"/>
                            <a:ext cx="137" cy="1744556"/>
                          </a:xfrm>
                          <a:prstGeom prst="curvedConnector3">
                            <a:avLst>
                              <a:gd name="adj1" fmla="val 39296277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316891" y="525892"/>
                            <a:ext cx="1523682" cy="268586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E5B" w:rsidRDefault="00760E5B" w:rsidP="00760E5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ins w:id="188" w:author=" Zohar Shechter" w:date="2012-11-22T17:26:00Z"/>
                                  <w:rFonts w:eastAsia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Printing Stopped</w:t>
                              </w:r>
                              <w:ins w:id="189" w:author=" Zohar Shechter" w:date="2012-11-22T17:28:00Z">
                                <w:r w:rsidR="00B36AD8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*</w:t>
                                </w:r>
                              </w:ins>
                            </w:p>
                            <w:p w:rsidR="00B36AD8" w:rsidRDefault="00B36AD8" w:rsidP="00B36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2447" y="3023092"/>
                            <a:ext cx="2471948" cy="326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AD8" w:rsidRDefault="0069706B">
                              <w:pPr>
                                <w:ind w:left="360"/>
                                <w:pPrChange w:id="190" w:author="Administrator" w:date="2012-11-22T19:28:00Z">
                                  <w:pPr/>
                                </w:pPrChange>
                              </w:pPr>
                              <w:ins w:id="191" w:author="Administrator" w:date="2012-11-22T19:28:00Z">
                                <w:r>
                                  <w:t>*</w:t>
                                </w:r>
                              </w:ins>
                              <w:ins w:id="192" w:author="Administrator" w:date="2012-11-22T19:31:00Z">
                                <w:r>
                                  <w:t xml:space="preserve">Printing </w:t>
                                </w:r>
                              </w:ins>
                              <w:ins w:id="193" w:author=" Zohar Shechter" w:date="2012-11-22T17:28:00Z">
                                <w:del w:id="194" w:author="Administrator" w:date="2012-11-22T19:27:00Z">
                                  <w:r w:rsidR="00B36AD8" w:rsidDel="0069706B">
                                    <w:delText>ksdfuhksf</w:delText>
                                  </w:r>
                                </w:del>
                              </w:ins>
                              <w:ins w:id="195" w:author="Administrator" w:date="2012-11-22T19:27:00Z">
                                <w:r>
                                  <w:t>Stopped</w:t>
                                </w:r>
                              </w:ins>
                              <w:ins w:id="196" w:author="Administrator" w:date="2012-11-22T19:31:00Z">
                                <w:r>
                                  <w:t xml:space="preserve"> for any reason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" o:spid="_x0000_s1026" editas="canvas" style="width:463.3pt;height:267.5pt;mso-position-horizontal-relative:char;mso-position-vertical-relative:line" coordsize="58832,3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32;height:33966;visibility:visible;mso-wrap-style:square" stroked="t">
                  <v:fill o:detectmouseclick="t"/>
                  <v:stroke dashstyle="1 1"/>
                  <v:path o:connecttype="none"/>
                </v:shape>
                <v:rect id="Rectangle 127" o:spid="_x0000_s1028" style="position:absolute;left:6614;top:16018;width:7119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2DMMA&#10;AADcAAAADwAAAGRycy9kb3ducmV2LnhtbERPS2vCQBC+F/wPywheSt0YiI/UVaRQEUoPPg49Dtkx&#10;Cc3Oxuzm4b/vCkJv8/E9Z70dTCU6alxpWcFsGoEgzqwuOVdwOX++LUE4j6yxskwK7uRguxm9rDHV&#10;tucjdSefixDCLkUFhfd1KqXLCjLoprYmDtzVNgZ9gE0udYN9CDeVjKNoLg2WHBoKrOmjoOz31BoF&#10;N0w07xe6nREnX+f4ddUvf76VmoyH3TsIT4P/Fz/dBx3mR3N4PBMu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22DMMAAADcAAAADwAAAAAAAAAAAAAAAACYAgAAZHJzL2Rv&#10;d25yZXYueG1sUEsFBgAAAAAEAAQA9QAAAIgDAAAAAA==&#10;" stroked="f">
                  <v:stroke endcap="square"/>
                  <v:textbox>
                    <w:txbxContent>
                      <w:p w:rsidR="00885738" w:rsidRPr="00322C20" w:rsidRDefault="00885738" w:rsidP="00885738">
                        <w:pPr>
                          <w:jc w:val="center"/>
                          <w:rPr>
                            <w:b/>
                            <w:bCs/>
                            <w:color w:val="FF6600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Off</w:t>
                        </w:r>
                      </w:p>
                    </w:txbxContent>
                  </v:textbox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151" o:spid="_x0000_s1029" type="#_x0000_t23" style="position:absolute;left:5279;top:12935;width:9891;height:9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5ZD8YA&#10;AADcAAAADwAAAGRycy9kb3ducmV2LnhtbESPQUvDQBCF74L/YRmhF7Ebi5QSuylFLZQexEa9D9lJ&#10;Npidjdm13f575yB4m+G9ee+b9Sb7QZ1oin1gA/fzAhRxE2zPnYGP993dClRMyBaHwGTgQhE21fXV&#10;GksbznykU506JSEcSzTgUhpLrWPjyGOch5FYtDZMHpOsU6fthGcJ94NeFMVSe+xZGhyO9OSo+ap/&#10;vIHPl3rr9nnX5OWxHd4OD7fj8/erMbObvH0ElSinf/Pf9d4KfiG08oxMo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5ZD8YAAADcAAAADwAAAAAAAAAAAAAAAACYAgAAZHJz&#10;L2Rvd25yZXYueG1sUEsFBgAAAAAEAAQA9QAAAIsDAAAAAA==&#10;" adj="1241" fillcolor="#c2d69b [1942]"/>
                <v:oval id="Oval 109" o:spid="_x0000_s1030" style="position:absolute;left:43512;top:12900;width:9254;height:9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BgcMA&#10;AADcAAAADwAAAGRycy9kb3ducmV2LnhtbESPQYvCMBCF7wv+hzCCl0VTPchajSKK7HpwweoPGJux&#10;KTaT0mRr/fcbQfA2w3vfmzeLVWcr0VLjS8cKxqMEBHHudMmFgvNpN/wC4QOyxsoxKXiQh9Wy97HA&#10;VLs7H6nNQiFiCPsUFZgQ6lRKnxuy6EeuJo7a1TUWQ1ybQuoG7zHcVnKSJFNpseR4wWBNG0P5Lfuz&#10;Cnaf5nAd0+m3zfj7cdlH9rbVSg363XoOIlAX3uYX/aNj/WQGz2fiBH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LBgcMAAADcAAAADwAAAAAAAAAAAAAAAACYAgAAZHJzL2Rv&#10;d25yZXYueG1sUEsFBgAAAAAEAAQA9QAAAIgDAAAAAA==&#10;" fillcolor="#c2d69b [1942]" strokecolor="black [3200]" strokeweight="1pt">
                  <v:fill r:id="rId10" o:title="" color2="white [3212]" type="pattern"/>
                  <v:textbox inset="0,0,0,0">
                    <w:txbxContent>
                      <w:p w:rsidR="00885738" w:rsidRPr="008A2A3B" w:rsidRDefault="00536710" w:rsidP="0088573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Flashing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" o:spid="_x0000_s1031" type="#_x0000_t202" style="position:absolute;left:18269;top:463;width:214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3KMMA&#10;AADbAAAADwAAAGRycy9kb3ducmV2LnhtbESPQWsCMRSE74X+h/AK3mpWEVm2RmkLgngRrZe9PTav&#10;m+DmJd1EXf+9EYQeh5n5hlmsBteJC/XRelYwGRcgiBuvLbcKjj/r9xJETMgaO8+k4EYRVsvXlwVW&#10;2l95T5dDakWGcKxQgUkpVFLGxpDDOPaBOHu/vneYsuxbqXu8Zrjr5LQo5tKh5bxgMNC3oeZ0ODsF&#10;odZy9xdO9ba0s50tj2Y+rb+UGr0Nnx8gEg3pP/xsb7SC2QQeX/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K3KMMAAADbAAAADwAAAAAAAAAAAAAAAACYAgAAZHJzL2Rv&#10;d25yZXYueG1sUEsFBgAAAAAEAAQA9QAAAIgDAAAAAA==&#10;" fillcolor="white [3212]" strokecolor="black [3200]">
                  <v:stroke linestyle="thinThin"/>
                  <v:textbox inset=",0,,0">
                    <w:txbxContent>
                      <w:p w:rsidR="00885738" w:rsidRDefault="00760E5B" w:rsidP="00760E5B">
                        <w:pPr>
                          <w:pStyle w:val="NormalWeb"/>
                          <w:spacing w:before="80" w:beforeAutospacing="0" w:after="80" w:afterAutospacing="0"/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Green Light Sequence Machine</w:t>
                        </w:r>
                      </w:p>
                    </w:txbxContent>
                  </v:textbox>
                </v:shape>
                <v:oval id="Oval 81" o:spid="_x0000_s1032" style="position:absolute;left:23044;top:12936;width:9252;height:9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YLMAA&#10;AADbAAAADwAAAGRycy9kb3ducmV2LnhtbERPTYvCMBS8C/6H8ARvmqrgSjUWkd3Fq66g3h7Nsy1t&#10;XkqS1a6/fiMIXgaG+WJWWWcacSPnK8sKJuMEBHFudcWFguPP12gBwgdkjY1lUvBHHrJ1v7fCVNs7&#10;7+l2CIWIJexTVFCG0KZS+rwkg35sW+KoXa0zGCJ1hdQO77HcNHKaJHNpsOK4UGJL25Ly+vBrFMw+&#10;HvljOm93J2fCZ32JeLbfSg0H3WYJIlAX3uZXeqcVLCbw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RYLMAAAADbAAAADwAAAAAAAAAAAAAAAACYAgAAZHJzL2Rvd25y&#10;ZXYueG1sUEsFBgAAAAAEAAQA9QAAAIUDAAAAAA==&#10;" fillcolor="#c2d69b [1942]" strokecolor="black [3200]" strokeweight="1pt">
                  <v:textbox inset="0,0,0,0">
                    <w:txbxContent>
                      <w:p w:rsidR="00885738" w:rsidRDefault="00885738" w:rsidP="00885738">
                        <w:pPr>
                          <w:pStyle w:val="NormalWeb"/>
                          <w:spacing w:before="80" w:beforeAutospacing="0" w:after="8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On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" o:spid="_x0000_s1033" type="#_x0000_t34" style="position:absolute;left:15170;top:17661;width:7874;height: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yL8QAAADaAAAADwAAAGRycy9kb3ducmV2LnhtbESPT2vCQBTE74LfYXlCb2ajtqXErOIf&#10;xPZSTFLo9Zl9JsHs25Ddavrtu4VCj8PM/IZJ14NpxY1611hWMItiEMSl1Q1XCj6Kw/QFhPPIGlvL&#10;pOCbHKxX41GKibZ3zuiW+0oECLsEFdTed4mUrqzJoItsRxy8i+0N+iD7Suoe7wFuWjmP42dpsOGw&#10;UGNHu5rKa/5lFAxP8u0s8+3x5Gx2ev9c7IudKZR6mAybJQhPg/8P/7VftYJH+L0Sb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uLIvxAAAANoAAAAPAAAAAAAAAAAA&#10;AAAAAKECAABkcnMvZG93bnJldi54bWxQSwUGAAAAAAQABAD5AAAAkg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4" type="#_x0000_t32" style="position:absolute;left:32296;top:17626;width:11216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rect id="Rectangle 39" o:spid="_x0000_s1035" style="position:absolute;left:15170;top:15441;width:711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eR3cQA&#10;AADbAAAADwAAAGRycy9kb3ducmV2LnhtbESP3WrCQBSE7wt9h+UUvKsbtYhGVymVgIIIWmlvj9nT&#10;JDR7NmY3P317VxB6OczMN8xy3ZtStFS7wrKC0TACQZxaXXCm4PyZvM5AOI+ssbRMCv7IwXr1/LTE&#10;WNuOj9SefCYChF2MCnLvq1hKl+Zk0A1tRRy8H1sb9EHWmdQ1dgFuSjmOoqk0WHBYyLGij5zS31Nj&#10;FGz2zfWr5Wa2GbXfbzvuksvBJEoNXvr3BQhPvf8PP9pbrWAyh/uX8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Hkd3EAAAA2wAAAA8AAAAAAAAAAAAAAAAAmAIAAGRycy9k&#10;b3ducmV2LnhtbFBLBQYAAAAABAAEAPUAAACJAwAAAAA=&#10;" filled="f" stroked="f">
                  <v:stroke endcap="square"/>
                  <v:textbox>
                    <w:txbxContent>
                      <w:p w:rsidR="00885738" w:rsidRDefault="00885738" w:rsidP="0088573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Preprint</w:t>
                        </w:r>
                      </w:p>
                    </w:txbxContent>
                  </v:textbox>
                </v:rect>
                <v:rect id="Rectangle 40" o:spid="_x0000_s1036" style="position:absolute;left:30218;top:15441;width:14564;height:4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LPcAA&#10;AADbAAAADwAAAGRycy9kb3ducmV2LnhtbERPy4rCMBTdD8w/hCvMbkwVEalGEaXggAg+0O21ubbF&#10;5qbTpA//3iwGZnk478WqN6VoqXaFZQWjYQSCOLW64EzB5Zx8z0A4j6yxtEwKXuRgtfz8WGCsbcdH&#10;ak8+EyGEXYwKcu+rWEqX5mTQDW1FHLiHrQ36AOtM6hq7EG5KOY6iqTRYcGjIsaJNTunz1BgF233z&#10;e225mW1H7W3yw11yP5hEqa9Bv56D8NT7f/Gfe6cVTML68C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tLPcAAAADbAAAADwAAAAAAAAAAAAAAAACYAgAAZHJzL2Rvd25y&#10;ZXYueG1sUEsFBgAAAAAEAAQA9QAAAIUDAAAAAA==&#10;" filled="f" stroked="f">
                  <v:stroke endcap="square"/>
                  <v:textbox>
                    <w:txbxContent>
                      <w:p w:rsidR="00885738" w:rsidRDefault="00885738" w:rsidP="0088573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Print Completed</w:t>
                        </w:r>
                        <w:ins w:id="198" w:author=" Zohar Shechter" w:date="2012-11-22T17:29:00Z">
                          <w:r w:rsidR="00B36AD8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successfully</w:t>
                          </w:r>
                        </w:ins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" o:spid="_x0000_s1037" type="#_x0000_t38" style="position:absolute;left:29164;top:3413;width:35;height:3791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XEMEAAADaAAAADwAAAGRycy9kb3ducmV2LnhtbESPQWvCQBSE70L/w/IKvemmPWhJXcUK&#10;giAUmqrnR/Z1E8y+jdlXTf59VxA8DjPzDTNf9r5RF+piHdjA6yQDRVwGW7MzsP/ZjN9BRUG22AQm&#10;AwNFWC6eRnPMbbjyN10KcSpBOOZooBJpc61jWZHHOAktcfJ+Q+dRkuycth1eE9w3+i3LptpjzWmh&#10;wpbWFZWn4s8biLthO3wW573U9mutD9EdS3HGvDz3qw9QQr08wvf21hqYwe1KugF6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1cQwQAAANoAAAAPAAAAAAAAAAAAAAAA&#10;AKECAABkcnMvZG93bnJldi54bWxQSwUGAAAAAAQABAD5AAAAjwMAAAAA&#10;" adj="4380553" strokecolor="#4579b8 [3044]">
                  <v:stroke endarrow="open"/>
                </v:shape>
                <v:rect id="Rectangle 43" o:spid="_x0000_s1038" style="position:absolute;left:22560;top:26955;width:13014;height:2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nVSsUA&#10;AADbAAAADwAAAGRycy9kb3ducmV2LnhtbESP3WrCQBSE74W+w3IE73STVoqkrkEqgQpS0Jb29jR7&#10;TILZs2l28+Pbd4WCl8PMfMOs09HUoqfWVZYVxIsIBHFudcWFgs+PbL4C4TyyxtoyKbiSg3TzMFlj&#10;ou3AR+pPvhABwi5BBaX3TSKly0sy6Ba2IQ7e2bYGfZBtIXWLQ4CbWj5G0bM0WHFYKLGh15Lyy6kz&#10;CnaH7ver5261i/vv5Z6H7OfdZErNpuP2BYSn0d/D/+03rWD5BLc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dVKxQAAANsAAAAPAAAAAAAAAAAAAAAAAJgCAABkcnMv&#10;ZG93bnJldi54bWxQSwUGAAAAAAQABAD1AAAAigMAAAAA&#10;" filled="f" stroked="f">
                  <v:stroke endcap="square"/>
                  <v:textbox>
                    <w:txbxContent>
                      <w:p w:rsidR="00885738" w:rsidRDefault="00885738" w:rsidP="008857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Inte</w:t>
                        </w:r>
                        <w:ins w:id="199" w:author=" Zohar Shechter" w:date="2012-11-22T17:22:00Z">
                          <w:r w:rsidR="00B36AD8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r</w:t>
                          </w:r>
                        </w:ins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lock </w:t>
                        </w:r>
                        <w:r w:rsidR="00760E5B">
                          <w:rPr>
                            <w:rFonts w:eastAsia="Times New Roman"/>
                            <w:sz w:val="22"/>
                            <w:szCs w:val="22"/>
                          </w:rPr>
                          <w:t>opened</w:t>
                        </w:r>
                      </w:p>
                      <w:p w:rsidR="00760E5B" w:rsidRDefault="00760E5B" w:rsidP="008857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</w:p>
                      <w:p w:rsidR="00760E5B" w:rsidRDefault="00760E5B" w:rsidP="0088573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Curved Connector 8" o:spid="_x0000_s1039" type="#_x0000_t38" style="position:absolute;left:18947;top:4213;width:1;height:174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vGb8AAADaAAAADwAAAGRycy9kb3ducmV2LnhtbERPTYvCMBC9C/sfwix409RFpFSjqLCg&#10;LB7UZb0OyZgWm0lpoq3/fnMQPD7e92LVu1o8qA2VZwWTcQaCWHtTsVXwe/4e5SBCRDZYeyYFTwqw&#10;Wn4MFlgY3/GRHqdoRQrhUKCCMsamkDLokhyGsW+IE3f1rcOYYGulabFL4a6WX1k2kw4rTg0lNrQt&#10;Sd9Od6fg57DN//LNvpvqvT6u64vN7sEqNfzs13MQkfr4Fr/cO6MgbU1X0g2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sgvGb8AAADaAAAADwAAAAAAAAAAAAAAAACh&#10;AgAAZHJzL2Rvd25yZXYueG1sUEsFBgAAAAAEAAQA+QAAAI0DAAAAAA==&#10;" adj="84879959" strokecolor="#4579b8 [3044]">
                  <v:stroke endarrow="open"/>
                </v:shape>
                <v:rect id="Rectangle 45" o:spid="_x0000_s1040" style="position:absolute;left:13168;top:5258;width:15237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opcUA&#10;AADbAAAADwAAAGRycy9kb3ducmV2LnhtbESP3WrCQBSE7wt9h+UIvaubFFskugapBCqIUFv09pg9&#10;JsHs2TS7+enbu4WCl8PMfMMs09HUoqfWVZYVxNMIBHFudcWFgu+v7HkOwnlkjbVlUvBLDtLV48MS&#10;E20H/qT+4AsRIOwSVFB63yRSurwkg25qG+LgXWxr0AfZFlK3OAS4qeVLFL1JgxWHhRIbei8pvx46&#10;o2Cz636OPXfzTdyfZlsesvPeZEo9Tcb1AoSn0d/D/+0PrWD2Cn9fw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OilxQAAANsAAAAPAAAAAAAAAAAAAAAAAJgCAABkcnMv&#10;ZG93bnJldi54bWxQSwUGAAAAAAQABAD1AAAAigMAAAAA&#10;" filled="f" stroked="f">
                  <v:stroke endcap="square"/>
                  <v:textbox>
                    <w:txbxContent>
                      <w:p w:rsidR="00760E5B" w:rsidRDefault="00760E5B" w:rsidP="00760E5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ins w:id="200" w:author=" Zohar Shechter" w:date="2012-11-22T17:26:00Z"/>
                            <w:rFonts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Printing Stopped</w:t>
                        </w:r>
                        <w:ins w:id="201" w:author=" Zohar Shechter" w:date="2012-11-22T17:28:00Z">
                          <w:r w:rsidR="00B36AD8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*</w:t>
                          </w:r>
                        </w:ins>
                      </w:p>
                      <w:p w:rsidR="00B36AD8" w:rsidRDefault="00B36AD8" w:rsidP="00B36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Text Box 3" o:spid="_x0000_s1041" type="#_x0000_t202" style="position:absolute;left:324;top:30230;width:24719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B36AD8" w:rsidRDefault="0069706B">
                        <w:pPr>
                          <w:ind w:left="360"/>
                          <w:pPrChange w:id="202" w:author="Administrator" w:date="2012-11-22T19:28:00Z">
                            <w:pPr/>
                          </w:pPrChange>
                        </w:pPr>
                        <w:ins w:id="203" w:author="Administrator" w:date="2012-11-22T19:28:00Z">
                          <w:r>
                            <w:t>*</w:t>
                          </w:r>
                        </w:ins>
                        <w:ins w:id="204" w:author="Administrator" w:date="2012-11-22T19:31:00Z">
                          <w:r>
                            <w:t xml:space="preserve">Printing </w:t>
                          </w:r>
                        </w:ins>
                        <w:ins w:id="205" w:author=" Zohar Shechter" w:date="2012-11-22T17:28:00Z">
                          <w:del w:id="206" w:author="Administrator" w:date="2012-11-22T19:27:00Z">
                            <w:r w:rsidR="00B36AD8" w:rsidDel="0069706B">
                              <w:delText>ksdfuhksf</w:delText>
                            </w:r>
                          </w:del>
                        </w:ins>
                        <w:ins w:id="207" w:author="Administrator" w:date="2012-11-22T19:27:00Z">
                          <w:r>
                            <w:t>Stopped</w:t>
                          </w:r>
                        </w:ins>
                        <w:ins w:id="208" w:author="Administrator" w:date="2012-11-22T19:31:00Z">
                          <w:r>
                            <w:t xml:space="preserve"> for any reason</w:t>
                          </w:r>
                        </w:ins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706B" w:rsidRDefault="0069706B" w:rsidP="00D227F0">
      <w:pPr>
        <w:rPr>
          <w:ins w:id="197" w:author="Administrator" w:date="2012-11-22T19:34:00Z"/>
          <w:lang w:bidi="he-IL"/>
        </w:rPr>
      </w:pPr>
    </w:p>
    <w:p w:rsidR="0069706B" w:rsidRDefault="00C21DA4" w:rsidP="00D227F0">
      <w:pPr>
        <w:rPr>
          <w:ins w:id="198" w:author="Administrator" w:date="2012-11-22T19:34:00Z"/>
          <w:lang w:bidi="he-IL"/>
        </w:rPr>
      </w:pPr>
      <w:ins w:id="199" w:author="Administrator" w:date="2012-11-22T19:41:00Z">
        <w:r>
          <w:rPr>
            <w:lang w:bidi="he-IL"/>
          </w:rPr>
          <w:t>Yellow light signal – signifies warnings demanding user intervention.</w:t>
        </w:r>
      </w:ins>
    </w:p>
    <w:p w:rsidR="0069706B" w:rsidRDefault="0069706B" w:rsidP="00D227F0">
      <w:pPr>
        <w:rPr>
          <w:lang w:bidi="he-IL"/>
        </w:rPr>
      </w:pPr>
    </w:p>
    <w:p w:rsidR="00910D0F" w:rsidRDefault="00536710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F801EA">
        <w:rPr>
          <w:rFonts w:asciiTheme="minorHAnsi" w:hAnsiTheme="minorHAnsi" w:cstheme="minorHAnsi"/>
          <w:noProof/>
          <w:lang w:bidi="he-IL"/>
        </w:rPr>
        <mc:AlternateContent>
          <mc:Choice Requires="wpc">
            <w:drawing>
              <wp:inline distT="0" distB="0" distL="0" distR="0" wp14:anchorId="2539934B" wp14:editId="2CD47CD0">
                <wp:extent cx="6288374" cy="3117954"/>
                <wp:effectExtent l="0" t="0" r="17780" b="2540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515981" y="975786"/>
                            <a:ext cx="711867" cy="318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6710" w:rsidRPr="00322C20" w:rsidRDefault="00536710" w:rsidP="00536710">
                              <w:pPr>
                                <w:jc w:val="center"/>
                                <w:rPr>
                                  <w:b/>
                                  <w:bCs/>
                                  <w:color w:val="FF66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1383587" y="656572"/>
                            <a:ext cx="989133" cy="945198"/>
                          </a:xfrm>
                          <a:prstGeom prst="donut">
                            <a:avLst>
                              <a:gd name="adj" fmla="val 6012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58786" y="46384"/>
                            <a:ext cx="2145775" cy="2476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mpd="dbl">
                            <a:solidFill>
                              <a:schemeClr val="dk1"/>
                            </a:solidFill>
                          </a:ln>
                          <a:extLst/>
                        </wps:spPr>
                        <wps:txbx>
                          <w:txbxContent>
                            <w:p w:rsidR="00536710" w:rsidRDefault="00536710" w:rsidP="00536710">
                              <w:pPr>
                                <w:pStyle w:val="NormalWeb"/>
                                <w:spacing w:before="80" w:beforeAutospacing="0" w:after="8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Yellow Light Sequence Machine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058291" y="655711"/>
                            <a:ext cx="925195" cy="944880"/>
                          </a:xfrm>
                          <a:prstGeom prst="ellipse">
                            <a:avLst/>
                          </a:prstGeom>
                          <a:pattFill prst="lgCheck">
                            <a:fgClr>
                              <a:srgbClr val="FFC000"/>
                            </a:fgClr>
                            <a:bgClr>
                              <a:schemeClr val="bg1"/>
                            </a:bgClr>
                          </a:patt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710" w:rsidRPr="00536710" w:rsidRDefault="00536710" w:rsidP="005367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Flashing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041808" y="410026"/>
                            <a:ext cx="2772228" cy="740570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0633" w:rsidRDefault="009506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ins w:id="200" w:author="Administrator" w:date="2014-02-02T17:29:00Z"/>
                                  <w:rFonts w:eastAsia="Times New Roman"/>
                                  <w:sz w:val="22"/>
                                  <w:szCs w:val="22"/>
                                </w:rPr>
                              </w:pPr>
                              <w:ins w:id="201" w:author="Administrator" w:date="2014-02-02T17:28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Waste Almost </w:t>
                                </w:r>
                                <w:proofErr w:type="gramStart"/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Full</w:t>
                                </w:r>
                                <w:r w:rsidRPr="009C30C2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or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ins>
                              <w:ins w:id="202" w:author="Administrator" w:date="2014-02-02T17:29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br/>
                                  <w:t xml:space="preserve">                </w:t>
                                </w:r>
                              </w:ins>
                              <w:ins w:id="203" w:author="Administrator" w:date="2012-11-27T19:36:00Z">
                                <w:r w:rsidR="009C30C2" w:rsidRPr="009C30C2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="009C30C2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artridge replacement is needed</w:t>
                                </w:r>
                              </w:ins>
                              <w:del w:id="204" w:author="Administrator" w:date="2012-11-27T19:36:00Z">
                                <w:r w:rsidR="00536710" w:rsidDel="009C30C2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delText>Container Almost Empty</w:delText>
                                </w:r>
                              </w:del>
                            </w:p>
                            <w:p w:rsidR="00536710" w:rsidRDefault="009506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ins w:id="205" w:author="Administrator" w:date="2014-02-02T17:29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           Or Head cleaning wizard is needed</w:t>
                                </w:r>
                              </w:ins>
                              <w:ins w:id="206" w:author=" Zohar Shechter" w:date="2012-11-22T17:31:00Z">
                                <w:del w:id="207" w:author="Administrator" w:date="2014-02-02T17:29:00Z">
                                  <w:r w:rsidR="006D4C2A" w:rsidDel="00950633"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delText>*</w:delText>
                                  </w:r>
                                </w:del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75674" y="1361144"/>
                            <a:ext cx="2039620" cy="240665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09F7" w:rsidRDefault="009506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ins w:id="208" w:author="Administrator" w:date="2014-02-02T17:31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All </w:t>
                                </w:r>
                              </w:ins>
                              <w:ins w:id="209" w:author="Administrator" w:date="2012-11-22T19:38:00Z">
                                <w:r w:rsid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Issue</w:t>
                                </w:r>
                              </w:ins>
                              <w:ins w:id="210" w:author="Administrator" w:date="2014-02-02T17:31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s</w:t>
                                </w:r>
                              </w:ins>
                              <w:ins w:id="211" w:author="Administrator" w:date="2012-11-22T19:38:00Z">
                                <w:r w:rsid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Solved****</w:t>
                                </w:r>
                              </w:ins>
                              <w:del w:id="212" w:author="Administrator" w:date="2012-11-22T19:38:00Z">
                                <w:r w:rsidR="00DF09F7" w:rsidDel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delText>Waste Cartriage Emptied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traight Arrow Connector 75"/>
                        <wps:cNvCnPr>
                          <a:stCxn id="14" idx="4"/>
                          <a:endCxn id="10" idx="4"/>
                        </wps:cNvCnPr>
                        <wps:spPr>
                          <a:xfrm flipH="1">
                            <a:off x="1878154" y="1600591"/>
                            <a:ext cx="3642735" cy="11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2038663" y="668311"/>
                            <a:ext cx="334023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1731305"/>
                            <a:ext cx="6280879" cy="1386649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0C2" w:rsidRDefault="009C30C2">
                              <w:pPr>
                                <w:pStyle w:val="NormalWeb"/>
                                <w:numPr>
                                  <w:ilvl w:val="0"/>
                                  <w:numId w:val="29"/>
                                </w:numPr>
                                <w:spacing w:before="0" w:beforeAutospacing="0" w:after="0" w:afterAutospacing="0"/>
                                <w:rPr>
                                  <w:ins w:id="213" w:author="Administrator" w:date="2012-11-27T19:36:00Z"/>
                                  <w:rFonts w:eastAsia="Times New Roman"/>
                                  <w:sz w:val="22"/>
                                  <w:szCs w:val="22"/>
                                </w:rPr>
                                <w:pPrChange w:id="214" w:author="Administrator" w:date="2012-11-27T19:37:00Z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PrChange>
                              </w:pPr>
                              <w:ins w:id="215" w:author="Administrator" w:date="2012-11-27T19:36:00Z">
                                <w:r w:rsidRPr="009C30C2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When model or support cartridges total reaches 100gr and a warning is posted to the user</w:t>
                                </w: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ins>
                              <w:ins w:id="216" w:author="Administrator" w:date="2012-11-27T19:37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(while printing)</w:t>
                                </w:r>
                              </w:ins>
                            </w:p>
                            <w:p w:rsidR="009C30C2" w:rsidRPr="009C30C2" w:rsidRDefault="0069706B">
                              <w:pPr>
                                <w:pStyle w:val="NormalWeb"/>
                                <w:numPr>
                                  <w:ilvl w:val="0"/>
                                  <w:numId w:val="29"/>
                                </w:numPr>
                                <w:spacing w:before="0" w:beforeAutospacing="0" w:after="0" w:afterAutospacing="0"/>
                                <w:rPr>
                                  <w:ins w:id="217" w:author="Administrator" w:date="2012-11-22T19:42:00Z"/>
                                  <w:rFonts w:eastAsia="Times New Roman"/>
                                  <w:sz w:val="22"/>
                                  <w:szCs w:val="22"/>
                                </w:rPr>
                                <w:pPrChange w:id="218" w:author="Administrator" w:date="2012-11-27T19:36:00Z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PrChange>
                              </w:pPr>
                              <w:del w:id="219" w:author="Administrator" w:date="2012-11-22T19:42:00Z">
                                <w:r w:rsidRPr="00C21DA4" w:rsidDel="00C21DA4">
                                  <w:rPr>
                                    <w:rFonts w:eastAsia="Times New Roman"/>
                                    <w:sz w:val="22"/>
                                    <w:szCs w:val="22"/>
                                    <w:rPrChange w:id="220" w:author="Administrator" w:date="2012-11-22T19:42:00Z">
                                      <w:rPr>
                                        <w:rFonts w:eastAsia="Times New Roman"/>
                                        <w:color w:val="008080"/>
                                        <w:sz w:val="22"/>
                                        <w:szCs w:val="22"/>
                                        <w:u w:val="single"/>
                                      </w:rPr>
                                    </w:rPrChange>
                                  </w:rPr>
                                  <w:delText>*</w:delText>
                                </w:r>
                              </w:del>
                              <w:del w:id="221" w:author="Administrator" w:date="2012-11-22T19:30:00Z">
                                <w:r w:rsidRPr="00C21DA4" w:rsidDel="0069706B">
                                  <w:rPr>
                                    <w:rFonts w:eastAsia="Times New Roman"/>
                                    <w:sz w:val="22"/>
                                    <w:szCs w:val="22"/>
                                    <w:rPrChange w:id="222" w:author="Administrator" w:date="2012-11-22T19:42:00Z">
                                      <w:rPr>
                                        <w:rFonts w:eastAsia="Times New Roman"/>
                                        <w:color w:val="008080"/>
                                        <w:sz w:val="22"/>
                                        <w:szCs w:val="22"/>
                                        <w:u w:val="single"/>
                                      </w:rPr>
                                    </w:rPrChange>
                                  </w:rPr>
                                  <w:delText>*</w:delText>
                                </w:r>
                              </w:del>
                              <w:del w:id="223" w:author="Administrator" w:date="2012-11-22T19:37:00Z">
                                <w:r w:rsidRPr="00C21DA4" w:rsidDel="00C21DA4">
                                  <w:rPr>
                                    <w:rFonts w:eastAsia="Times New Roman"/>
                                    <w:sz w:val="22"/>
                                    <w:szCs w:val="22"/>
                                    <w:rPrChange w:id="224" w:author="Administrator" w:date="2012-11-22T19:42:00Z">
                                      <w:rPr>
                                        <w:rFonts w:eastAsia="Times New Roman"/>
                                        <w:color w:val="008080"/>
                                        <w:sz w:val="22"/>
                                        <w:szCs w:val="22"/>
                                        <w:u w:val="single"/>
                                      </w:rPr>
                                    </w:rPrChange>
                                  </w:rPr>
                                  <w:delText xml:space="preserve"> </w:delText>
                                </w:r>
                              </w:del>
                              <w:del w:id="225" w:author="Administrator" w:date="2012-11-22T19:30:00Z">
                                <w:r w:rsidRPr="00C21DA4" w:rsidDel="0069706B">
                                  <w:rPr>
                                    <w:rFonts w:eastAsia="Times New Roman"/>
                                    <w:sz w:val="22"/>
                                    <w:szCs w:val="22"/>
                                    <w:rPrChange w:id="226" w:author="Administrator" w:date="2012-11-22T19:42:00Z">
                                      <w:rPr>
                                        <w:rFonts w:eastAsia="Times New Roman"/>
                                        <w:color w:val="008080"/>
                                        <w:sz w:val="22"/>
                                        <w:szCs w:val="22"/>
                                        <w:u w:val="single"/>
                                      </w:rPr>
                                    </w:rPrChange>
                                  </w:rPr>
                                  <w:delText xml:space="preserve">issue solved - </w:delText>
                                </w:r>
                              </w:del>
                              <w:del w:id="227" w:author="Administrator" w:date="2012-11-27T19:36:00Z">
                                <w:r w:rsidRPr="00C21DA4" w:rsidDel="009C30C2">
                                  <w:rPr>
                                    <w:rFonts w:eastAsia="Times New Roman"/>
                                    <w:sz w:val="22"/>
                                    <w:szCs w:val="22"/>
                                    <w:rPrChange w:id="228" w:author="Administrator" w:date="2012-11-22T19:42:00Z">
                                      <w:rPr>
                                        <w:rFonts w:eastAsia="Times New Roman"/>
                                        <w:color w:val="008080"/>
                                        <w:sz w:val="22"/>
                                        <w:szCs w:val="22"/>
                                        <w:u w:val="single"/>
                                      </w:rPr>
                                    </w:rPrChange>
                                  </w:rPr>
                                  <w:delText xml:space="preserve">More </w:delText>
                                </w:r>
                              </w:del>
                              <w:r w:rsidRPr="00C21DA4">
                                <w:rPr>
                                  <w:rFonts w:eastAsia="Times New Roman"/>
                                  <w:sz w:val="22"/>
                                  <w:szCs w:val="22"/>
                                  <w:rPrChange w:id="229" w:author="Administrator" w:date="2012-11-22T19:42:00Z">
                                    <w:rPr>
                                      <w:rFonts w:eastAsia="Times New Roman"/>
                                      <w:color w:val="008080"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  <w:t xml:space="preserve">printing material inserted </w:t>
                              </w:r>
                            </w:p>
                            <w:p w:rsidR="00C21DA4" w:rsidRDefault="00C21DA4">
                              <w:pPr>
                                <w:pStyle w:val="NormalWeb"/>
                                <w:numPr>
                                  <w:ilvl w:val="0"/>
                                  <w:numId w:val="29"/>
                                </w:numPr>
                                <w:spacing w:before="0" w:beforeAutospacing="0" w:after="0" w:afterAutospacing="0"/>
                                <w:rPr>
                                  <w:ins w:id="230" w:author="Administrator" w:date="2012-11-22T19:42:00Z"/>
                                </w:rPr>
                                <w:pPrChange w:id="231" w:author="Administrator" w:date="2012-11-22T19:42:00Z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PrChange>
                              </w:pPr>
                              <w:ins w:id="232" w:author="Administrator" w:date="2012-11-22T19:38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ins>
                              <w:ins w:id="233" w:author="Administrator" w:date="2012-11-22T19:37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500gr </w:t>
                                </w:r>
                              </w:ins>
                              <w:ins w:id="234" w:author="Administrator" w:date="2012-11-22T19:39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from waste </w:t>
                                </w:r>
                              </w:ins>
                              <w:ins w:id="235" w:author="Administrator" w:date="2012-11-22T19:40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carriage</w:t>
                                </w:r>
                              </w:ins>
                              <w:ins w:id="236" w:author="Administrator" w:date="2012-11-22T19:39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limit</w:t>
                                </w:r>
                              </w:ins>
                            </w:p>
                            <w:p w:rsidR="00C21DA4" w:rsidRPr="00950633" w:rsidRDefault="00C21DA4">
                              <w:pPr>
                                <w:pStyle w:val="NormalWeb"/>
                                <w:numPr>
                                  <w:ilvl w:val="0"/>
                                  <w:numId w:val="29"/>
                                </w:numPr>
                                <w:spacing w:before="0" w:beforeAutospacing="0" w:after="0" w:afterAutospacing="0"/>
                                <w:rPr>
                                  <w:ins w:id="237" w:author="Administrator" w:date="2014-02-02T17:31:00Z"/>
                                  <w:rPrChange w:id="238" w:author="Administrator" w:date="2014-02-02T17:31:00Z">
                                    <w:rPr>
                                      <w:ins w:id="239" w:author="Administrator" w:date="2014-02-02T17:31:00Z"/>
                                      <w:rFonts w:eastAsia="Times New Roman"/>
                                      <w:sz w:val="22"/>
                                      <w:szCs w:val="22"/>
                                    </w:rPr>
                                  </w:rPrChange>
                                </w:rPr>
                                <w:pPrChange w:id="240" w:author="Administrator" w:date="2012-11-22T19:42:00Z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PrChange>
                              </w:pPr>
                              <w:ins w:id="241" w:author="Administrator" w:date="2012-11-22T19:38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Waste </w:t>
                                </w:r>
                              </w:ins>
                              <w:ins w:id="242" w:author="Administrator" w:date="2012-11-22T19:41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cartridge</w:t>
                                </w:r>
                              </w:ins>
                              <w:ins w:id="243" w:author="Administrator" w:date="2012-11-22T19:38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ins>
                              <w:ins w:id="244" w:author="Administrator" w:date="2012-11-22T19:42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e</w:t>
                                </w:r>
                              </w:ins>
                              <w:ins w:id="245" w:author="Administrator" w:date="2012-11-22T19:38:00Z">
                                <w:r w:rsidRPr="00C21DA4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mptied</w:t>
                                </w:r>
                              </w:ins>
                            </w:p>
                            <w:p w:rsidR="00950633" w:rsidRDefault="00950633">
                              <w:pPr>
                                <w:pStyle w:val="NormalWeb"/>
                                <w:numPr>
                                  <w:ilvl w:val="0"/>
                                  <w:numId w:val="29"/>
                                </w:numPr>
                                <w:spacing w:before="0" w:beforeAutospacing="0" w:after="0" w:afterAutospacing="0"/>
                                <w:rPr>
                                  <w:ins w:id="246" w:author="Administrator" w:date="2012-11-22T19:38:00Z"/>
                                </w:rPr>
                                <w:pPrChange w:id="247" w:author="Administrator" w:date="2014-02-02T17:33:00Z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PrChange>
                              </w:pPr>
                              <w:ins w:id="248" w:author="Administrator" w:date="2014-02-02T17:31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When printing </w:t>
                                </w:r>
                              </w:ins>
                              <w:ins w:id="249" w:author="Administrator" w:date="2014-02-02T17:33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using</w:t>
                                </w:r>
                              </w:ins>
                              <w:ins w:id="250" w:author="Administrator" w:date="2014-02-02T17:31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ABS resin</w:t>
                                </w:r>
                              </w:ins>
                              <w:ins w:id="251" w:author="Administrator" w:date="2014-02-02T17:33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,</w:t>
                                </w:r>
                              </w:ins>
                              <w:ins w:id="252" w:author="Administrator" w:date="2014-02-02T17:31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the system demand to run Head &amp; Wiper wizar</w:t>
                                </w:r>
                              </w:ins>
                              <w:ins w:id="253" w:author="Administrator" w:date="2014-02-02T17:32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d</w:t>
                                </w:r>
                              </w:ins>
                              <w:ins w:id="254" w:author="Administrator" w:date="2014-02-02T17:31:00Z"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every 33 hours</w:t>
                                </w:r>
                              </w:ins>
                              <w:ins w:id="255" w:author="Administrator" w:date="2014-02-02T17:33:00Z">
                                <w:r w:rsidR="00056977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, and activate</w:t>
                                </w:r>
                              </w:ins>
                              <w:ins w:id="256" w:author="Administrator" w:date="2014-02-02T17:57:00Z">
                                <w:r w:rsidR="00056977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f</w:t>
                                </w:r>
                              </w:ins>
                              <w:ins w:id="257" w:author="Administrator" w:date="2014-02-02T17:34:00Z">
                                <w:r w:rsidR="00056977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lashing Yellow</w:t>
                                </w:r>
                              </w:ins>
                              <w:ins w:id="258" w:author="Administrator" w:date="2014-02-02T17:57:00Z">
                                <w:r w:rsidR="00056977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- ( Only when </w:t>
                                </w:r>
                              </w:ins>
                              <w:ins w:id="259" w:author="Administrator" w:date="2014-02-02T17:58:00Z">
                                <w:r w:rsidR="00056977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“</w:t>
                                </w:r>
                                <w:proofErr w:type="spellStart"/>
                                <w:r w:rsidR="00056977" w:rsidRPr="0023604B">
                                  <w:t>Recommend_HC_WC_DuringPrint</w:t>
                                </w:r>
                                <w:proofErr w:type="spellEnd"/>
                                <w:r w:rsidR="00056977">
                                  <w:t>” is true</w:t>
                                </w:r>
                              </w:ins>
                              <w:ins w:id="260" w:author="Administrator" w:date="2014-02-02T17:57:00Z">
                                <w:r w:rsidR="00056977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)</w:t>
                                </w:r>
                              </w:ins>
                            </w:p>
                            <w:p w:rsidR="0069706B" w:rsidRPr="0069706B" w:rsidRDefault="0069706B">
                              <w:pPr>
                                <w:pStyle w:val="NormalWeb"/>
                                <w:spacing w:before="0" w:beforeAutospacing="0" w:after="0" w:afterAutospacing="0"/>
                                <w:pPrChange w:id="261" w:author="Administrator" w:date="2012-11-22T19:34:00Z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PrChange>
                              </w:pPr>
                              <w:del w:id="262" w:author="Administrator" w:date="2012-11-22T19:30:00Z">
                                <w:r w:rsidRPr="0069706B" w:rsidDel="0069706B">
                                  <w:rPr>
                                    <w:rFonts w:eastAsia="Times New Roman"/>
                                    <w:strike/>
                                    <w:sz w:val="22"/>
                                    <w:szCs w:val="22"/>
                                    <w:rPrChange w:id="263" w:author="Administrator" w:date="2012-11-22T19:30:00Z">
                                      <w:rPr>
                                        <w:rFonts w:eastAsia="Times New Roman"/>
                                        <w:strike/>
                                        <w:color w:val="FF0000"/>
                                        <w:sz w:val="22"/>
                                        <w:szCs w:val="22"/>
                                      </w:rPr>
                                    </w:rPrChange>
                                  </w:rPr>
                                  <w:delText xml:space="preserve">Container </w:delText>
                                </w:r>
                                <w:r w:rsidRPr="0069706B" w:rsidDel="0069706B">
                                  <w:rPr>
                                    <w:rFonts w:eastAsia="Times New Roman"/>
                                    <w:strike/>
                                    <w:color w:val="FF0000"/>
                                    <w:sz w:val="22"/>
                                    <w:szCs w:val="22"/>
                                  </w:rPr>
                                  <w:delText>Replaced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" o:spid="_x0000_s1042" editas="canvas" style="width:495.15pt;height:245.5pt;mso-position-horizontal-relative:char;mso-position-vertical-relative:line" coordsize="62877,3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62877;height:31178;visibility:visible;mso-wrap-style:square" stroked="t">
                  <v:fill o:detectmouseclick="t"/>
                  <v:stroke dashstyle="1 1"/>
                  <v:path o:connecttype="none"/>
                </v:shape>
                <v:rect id="Rectangle 127" o:spid="_x0000_s1044" style="position:absolute;left:15159;top:9757;width:7119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wQcIA&#10;AADaAAAADwAAAGRycy9kb3ducmV2LnhtbESPS6vCMBSE9xf8D+EIbkRTBV/VKCIogtyFj4XLQ3Ns&#10;i81JbaKt/94IF+5ymJlvmMWqMYV4UeVyywoG/QgEcWJ1zqmCy3nbm4JwHlljYZkUvMnBatn6WWCs&#10;bc1Hep18KgKEXYwKMu/LWEqXZGTQ9W1JHLybrQz6IKtU6grrADeFHEbRWBrMOSxkWNImo+R+ehoF&#10;Dxxp3k30c0A8OpyH3Vk9vf4q1Wk36zkIT43/D/+191rBDL5Xwg2Qy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LBBwgAAANoAAAAPAAAAAAAAAAAAAAAAAJgCAABkcnMvZG93&#10;bnJldi54bWxQSwUGAAAAAAQABAD1AAAAhwMAAAAA&#10;" stroked="f">
                  <v:stroke endcap="square"/>
                  <v:textbox>
                    <w:txbxContent>
                      <w:p w:rsidR="00536710" w:rsidRPr="00322C20" w:rsidRDefault="00536710" w:rsidP="00536710">
                        <w:pPr>
                          <w:jc w:val="center"/>
                          <w:rPr>
                            <w:b/>
                            <w:bCs/>
                            <w:color w:val="FF6600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Off</w:t>
                        </w:r>
                      </w:p>
                    </w:txbxContent>
                  </v:textbox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151" o:spid="_x0000_s1045" type="#_x0000_t23" style="position:absolute;left:13835;top:6565;width:9892;height:9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2l8YA&#10;AADbAAAADwAAAGRycy9kb3ducmV2LnhtbESP0U7CQBBF30n4h82Q8CZbDIKpLISgJhITUPQDJt2x&#10;bezO1t2lVL7eeTDhbSb3zr1nluveNaqjEGvPBqaTDBRx4W3NpYHPj+ebe1AxIVtsPJOBX4qwXg0H&#10;S8ytP/M7dcdUKgnhmKOBKqU21zoWFTmME98Si/blg8Mkayi1DXiWcNfo2yyba4c1S0OFLW0rKr6P&#10;J2cgHPbb+UW/dt3j008z68Pd22K2M2Y86jcPoBL16Wr+v36xgi/08os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R2l8YAAADbAAAADwAAAAAAAAAAAAAAAACYAgAAZHJz&#10;L2Rvd25yZXYueG1sUEsFBgAAAAAEAAQA9QAAAIsDAAAAAA==&#10;" adj="1241" fillcolor="#ffc00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" o:spid="_x0000_s1046" type="#_x0000_t202" style="position:absolute;left:21587;top:463;width:214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j2cEA&#10;AADbAAAADwAAAGRycy9kb3ducmV2LnhtbERPS2sCMRC+F/wPYYTealYrsmyNooVC6UV8XPY2bKab&#10;4GYSN6lu/70pFLzNx/ec5XpwnbhSH61nBdNJAYK48dpyq+B0/HgpQcSErLHzTAp+KcJ6NXpaYqX9&#10;jfd0PaRW5BCOFSowKYVKytgYchgnPhBn7tv3DlOGfSt1j7cc7jo5K4qFdGg5NxgM9G6oOR9+nIJQ&#10;a7m7hHP9Vdr5zpYns5jVW6Wex8PmDUSiIT3E/+5Pnee/wt8v+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Po9nBAAAA2wAAAA8AAAAAAAAAAAAAAAAAmAIAAGRycy9kb3du&#10;cmV2LnhtbFBLBQYAAAAABAAEAPUAAACGAwAAAAA=&#10;" fillcolor="white [3212]" strokecolor="black [3200]">
                  <v:stroke linestyle="thinThin"/>
                  <v:textbox inset=",0,,0">
                    <w:txbxContent>
                      <w:p w:rsidR="00536710" w:rsidRDefault="00536710" w:rsidP="00536710">
                        <w:pPr>
                          <w:pStyle w:val="NormalWeb"/>
                          <w:spacing w:before="80" w:beforeAutospacing="0" w:after="80" w:afterAutospacing="0"/>
                          <w:jc w:val="center"/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Yellow Light Sequence Machine</w:t>
                        </w:r>
                      </w:p>
                    </w:txbxContent>
                  </v:textbox>
                </v:shape>
                <v:oval id="Oval 14" o:spid="_x0000_s1047" style="position:absolute;left:50582;top:6557;width:9252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frcsIA&#10;AADbAAAADwAAAGRycy9kb3ducmV2LnhtbERPTWvCQBC9F/oflin0UurGkJaaugYRirmpaXsfstMk&#10;mp2N2dXEf+8KBW/zeJ8zz0bTijP1rrGsYDqJQBCXVjdcKfj5/nr9AOE8ssbWMim4kINs8fgwx1Tb&#10;gXd0LnwlQgi7FBXU3neplK6syaCb2I44cH+2N+gD7CupexxCuGllHEXv0mDDoaHGjlY1lYfiZBQU&#10;+Wb3tk6Oa9r+2pcq9jO9j2dKPT+Ny08QnkZ/F/+7cx3mJ3D7JRw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+tywgAAANsAAAAPAAAAAAAAAAAAAAAAAJgCAABkcnMvZG93&#10;bnJldi54bWxQSwUGAAAAAAQABAD1AAAAhwMAAAAA&#10;" fillcolor="#ffc000" strokecolor="black [3200]" strokeweight="1pt">
                  <v:fill r:id="rId11" o:title="" color2="white [3212]" type="pattern"/>
                  <v:textbox inset="0,0,0,0">
                    <w:txbxContent>
                      <w:p w:rsidR="00536710" w:rsidRPr="00536710" w:rsidRDefault="00536710" w:rsidP="005367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Flashing</w:t>
                        </w:r>
                      </w:p>
                    </w:txbxContent>
                  </v:textbox>
                </v:oval>
                <v:rect id="Rectangle 63" o:spid="_x0000_s1048" style="position:absolute;left:20418;top:4100;width:27722;height:7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JKsUA&#10;AADbAAAADwAAAGRycy9kb3ducmV2LnhtbESP3WrCQBSE7wt9h+UI3tVNrIikrkEqgQpS0Jb29jR7&#10;TILZszG7+enbdwuCl8PMfMOs09HUoqfWVZYVxLMIBHFudcWFgs+P7GkFwnlkjbVlUvBLDtLN48Ma&#10;E20HPlJ/8oUIEHYJKii9bxIpXV6SQTezDXHwzrY16INsC6lbHALc1HIeRUtpsOKwUGJDryXll1Nn&#10;FOwO3fWr5261i/vvxZ6H7OfdZEpNJ+P2BYSn0d/Dt/abVrB8hv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IkqxQAAANsAAAAPAAAAAAAAAAAAAAAAAJgCAABkcnMv&#10;ZG93bnJldi54bWxQSwUGAAAAAAQABAD1AAAAigMAAAAA&#10;" filled="f" stroked="f">
                  <v:stroke endcap="square"/>
                  <v:textbox>
                    <w:txbxContent>
                      <w:p w:rsidR="00950633" w:rsidRDefault="009506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ins w:id="264" w:author="Administrator" w:date="2014-02-02T17:29:00Z"/>
                            <w:rFonts w:eastAsia="Times New Roman"/>
                            <w:sz w:val="22"/>
                            <w:szCs w:val="22"/>
                          </w:rPr>
                        </w:pPr>
                        <w:ins w:id="265" w:author="Administrator" w:date="2014-02-02T17:28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Waste Almost </w:t>
                          </w:r>
                          <w:proofErr w:type="gramStart"/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Full</w:t>
                          </w:r>
                          <w:r w:rsidRPr="009C30C2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or</w:t>
                          </w:r>
                          <w:proofErr w:type="gramEnd"/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</w:t>
                          </w:r>
                        </w:ins>
                        <w:ins w:id="266" w:author="Administrator" w:date="2014-02-02T17:29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br/>
                            <w:t xml:space="preserve">                </w:t>
                          </w:r>
                        </w:ins>
                        <w:ins w:id="267" w:author="Administrator" w:date="2012-11-27T19:36:00Z">
                          <w:r w:rsidR="009C30C2" w:rsidRPr="009C30C2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C</w:t>
                          </w:r>
                          <w:r w:rsidR="009C30C2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artridge replacement is needed</w:t>
                          </w:r>
                        </w:ins>
                        <w:del w:id="268" w:author="Administrator" w:date="2012-11-27T19:36:00Z">
                          <w:r w:rsidR="00536710" w:rsidDel="009C30C2">
                            <w:rPr>
                              <w:rFonts w:eastAsia="Times New Roman"/>
                              <w:sz w:val="22"/>
                              <w:szCs w:val="22"/>
                            </w:rPr>
                            <w:delText>Container Almost Empty</w:delText>
                          </w:r>
                        </w:del>
                      </w:p>
                      <w:p w:rsidR="00536710" w:rsidRDefault="009506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ins w:id="269" w:author="Administrator" w:date="2014-02-02T17:29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           Or Head cleaning wizard is needed</w:t>
                          </w:r>
                        </w:ins>
                        <w:ins w:id="270" w:author=" Zohar Shechter" w:date="2012-11-22T17:31:00Z">
                          <w:del w:id="271" w:author="Administrator" w:date="2014-02-02T17:29:00Z">
                            <w:r w:rsidR="006D4C2A" w:rsidDel="00950633"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delText>*</w:delText>
                            </w:r>
                          </w:del>
                        </w:ins>
                      </w:p>
                    </w:txbxContent>
                  </v:textbox>
                </v:rect>
                <v:rect id="Rectangle 65" o:spid="_x0000_s1049" style="position:absolute;left:25756;top:13611;width:2039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0xcUA&#10;AADbAAAADwAAAGRycy9kb3ducmV2LnhtbESP3WrCQBSE7wt9h+UI3tVNpIqkrkEqgQpS0Jb29jR7&#10;TILZszG7+enbdwuCl8PMfMOs09HUoqfWVZYVxLMIBHFudcWFgs+P7GkFwnlkjbVlUvBLDtLN48Ma&#10;E20HPlJ/8oUIEHYJKii9bxIpXV6SQTezDXHwzrY16INsC6lbHALc1HIeRUtpsOKwUGJDryXll1Nn&#10;FOwO3fWr5261i/vv5z0P2c+7yZSaTsbtCwhPo7+Hb+03rWC5gP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bTFxQAAANsAAAAPAAAAAAAAAAAAAAAAAJgCAABkcnMv&#10;ZG93bnJldi54bWxQSwUGAAAAAAQABAD1AAAAigMAAAAA&#10;" filled="f" stroked="f">
                  <v:stroke endcap="square"/>
                  <v:textbox>
                    <w:txbxContent>
                      <w:p w:rsidR="00DF09F7" w:rsidRDefault="009506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ins w:id="272" w:author="Administrator" w:date="2014-02-02T17:31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All </w:t>
                          </w:r>
                        </w:ins>
                        <w:ins w:id="273" w:author="Administrator" w:date="2012-11-22T19:38:00Z">
                          <w:r w:rsid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Issue</w:t>
                          </w:r>
                        </w:ins>
                        <w:ins w:id="274" w:author="Administrator" w:date="2014-02-02T17:31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s</w:t>
                          </w:r>
                        </w:ins>
                        <w:ins w:id="275" w:author="Administrator" w:date="2012-11-22T19:38:00Z">
                          <w:r w:rsid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Solved****</w:t>
                          </w:r>
                        </w:ins>
                        <w:del w:id="276" w:author="Administrator" w:date="2012-11-22T19:38:00Z">
                          <w:r w:rsidR="00DF09F7" w:rsidDel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delText>Waste Cartriage Emptied</w:delText>
                          </w:r>
                        </w:del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5" o:spid="_x0000_s1050" type="#_x0000_t32" style="position:absolute;left:18781;top:16005;width:36427;height: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Straight Arrow Connector 76" o:spid="_x0000_s1051" type="#_x0000_t32" style="position:absolute;left:20386;top:6683;width:3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rect id="Rectangle 44" o:spid="_x0000_s1052" style="position:absolute;top:17313;width:62808;height:13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BNPsQA&#10;AADbAAAADwAAAGRycy9kb3ducmV2LnhtbESP3WrCQBSE7wu+w3KE3ulGCUWiq4gSaKEItUVvj9lj&#10;EsyejdnNj2/fLQi9HGbmG2a1GUwlOmpcaVnBbBqBIM6sLjlX8POdThYgnEfWWFkmBQ9ysFmPXlaY&#10;aNvzF3VHn4sAYZeggsL7OpHSZQUZdFNbEwfvahuDPsgml7rBPsBNJedR9CYNlhwWCqxpV1B2O7ZG&#10;wf6zvZ86bhf7WXeOP7hPLweTKvU6HrZLEJ4G/x9+tt+1gjiG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ATT7EAAAA2wAAAA8AAAAAAAAAAAAAAAAAmAIAAGRycy9k&#10;b3ducmV2LnhtbFBLBQYAAAAABAAEAPUAAACJAwAAAAA=&#10;" filled="f" stroked="f">
                  <v:stroke endcap="square"/>
                  <v:textbox>
                    <w:txbxContent>
                      <w:p w:rsidR="009C30C2" w:rsidRDefault="009C30C2">
                        <w:pPr>
                          <w:pStyle w:val="NormalWeb"/>
                          <w:numPr>
                            <w:ilvl w:val="0"/>
                            <w:numId w:val="29"/>
                          </w:numPr>
                          <w:spacing w:before="0" w:beforeAutospacing="0" w:after="0" w:afterAutospacing="0"/>
                          <w:rPr>
                            <w:ins w:id="277" w:author="Administrator" w:date="2012-11-27T19:36:00Z"/>
                            <w:rFonts w:eastAsia="Times New Roman"/>
                            <w:sz w:val="22"/>
                            <w:szCs w:val="22"/>
                          </w:rPr>
                          <w:pPrChange w:id="278" w:author="Administrator" w:date="2012-11-27T19:37:00Z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PrChange>
                        </w:pPr>
                        <w:ins w:id="279" w:author="Administrator" w:date="2012-11-27T19:36:00Z">
                          <w:r w:rsidRPr="009C30C2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When model or support cartridges total reaches 100gr and a warning is posted to the user</w:t>
                          </w: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</w:t>
                          </w:r>
                        </w:ins>
                        <w:ins w:id="280" w:author="Administrator" w:date="2012-11-27T19:37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(while printing)</w:t>
                          </w:r>
                        </w:ins>
                      </w:p>
                      <w:p w:rsidR="009C30C2" w:rsidRPr="009C30C2" w:rsidRDefault="0069706B">
                        <w:pPr>
                          <w:pStyle w:val="NormalWeb"/>
                          <w:numPr>
                            <w:ilvl w:val="0"/>
                            <w:numId w:val="29"/>
                          </w:numPr>
                          <w:spacing w:before="0" w:beforeAutospacing="0" w:after="0" w:afterAutospacing="0"/>
                          <w:rPr>
                            <w:ins w:id="281" w:author="Administrator" w:date="2012-11-22T19:42:00Z"/>
                            <w:rFonts w:eastAsia="Times New Roman"/>
                            <w:sz w:val="22"/>
                            <w:szCs w:val="22"/>
                          </w:rPr>
                          <w:pPrChange w:id="282" w:author="Administrator" w:date="2012-11-27T19:36:00Z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PrChange>
                        </w:pPr>
                        <w:del w:id="283" w:author="Administrator" w:date="2012-11-22T19:42:00Z">
                          <w:r w:rsidRPr="00C21DA4" w:rsidDel="00C21DA4">
                            <w:rPr>
                              <w:rFonts w:eastAsia="Times New Roman"/>
                              <w:sz w:val="22"/>
                              <w:szCs w:val="22"/>
                              <w:rPrChange w:id="284" w:author="Administrator" w:date="2012-11-22T19:42:00Z">
                                <w:rPr>
                                  <w:rFonts w:eastAsia="Times New Roman"/>
                                  <w:color w:val="008080"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*</w:delText>
                          </w:r>
                        </w:del>
                        <w:del w:id="285" w:author="Administrator" w:date="2012-11-22T19:30:00Z">
                          <w:r w:rsidRPr="00C21DA4" w:rsidDel="0069706B">
                            <w:rPr>
                              <w:rFonts w:eastAsia="Times New Roman"/>
                              <w:sz w:val="22"/>
                              <w:szCs w:val="22"/>
                              <w:rPrChange w:id="286" w:author="Administrator" w:date="2012-11-22T19:42:00Z">
                                <w:rPr>
                                  <w:rFonts w:eastAsia="Times New Roman"/>
                                  <w:color w:val="008080"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*</w:delText>
                          </w:r>
                        </w:del>
                        <w:del w:id="287" w:author="Administrator" w:date="2012-11-22T19:37:00Z">
                          <w:r w:rsidRPr="00C21DA4" w:rsidDel="00C21DA4">
                            <w:rPr>
                              <w:rFonts w:eastAsia="Times New Roman"/>
                              <w:sz w:val="22"/>
                              <w:szCs w:val="22"/>
                              <w:rPrChange w:id="288" w:author="Administrator" w:date="2012-11-22T19:42:00Z">
                                <w:rPr>
                                  <w:rFonts w:eastAsia="Times New Roman"/>
                                  <w:color w:val="008080"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 xml:space="preserve"> </w:delText>
                          </w:r>
                        </w:del>
                        <w:del w:id="289" w:author="Administrator" w:date="2012-11-22T19:30:00Z">
                          <w:r w:rsidRPr="00C21DA4" w:rsidDel="0069706B">
                            <w:rPr>
                              <w:rFonts w:eastAsia="Times New Roman"/>
                              <w:sz w:val="22"/>
                              <w:szCs w:val="22"/>
                              <w:rPrChange w:id="290" w:author="Administrator" w:date="2012-11-22T19:42:00Z">
                                <w:rPr>
                                  <w:rFonts w:eastAsia="Times New Roman"/>
                                  <w:color w:val="008080"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 xml:space="preserve">issue solved - </w:delText>
                          </w:r>
                        </w:del>
                        <w:del w:id="291" w:author="Administrator" w:date="2012-11-27T19:36:00Z">
                          <w:r w:rsidRPr="00C21DA4" w:rsidDel="009C30C2">
                            <w:rPr>
                              <w:rFonts w:eastAsia="Times New Roman"/>
                              <w:sz w:val="22"/>
                              <w:szCs w:val="22"/>
                              <w:rPrChange w:id="292" w:author="Administrator" w:date="2012-11-22T19:42:00Z">
                                <w:rPr>
                                  <w:rFonts w:eastAsia="Times New Roman"/>
                                  <w:color w:val="008080"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 xml:space="preserve">More </w:delText>
                          </w:r>
                        </w:del>
                        <w:r w:rsidRPr="00C21DA4">
                          <w:rPr>
                            <w:rFonts w:eastAsia="Times New Roman"/>
                            <w:sz w:val="22"/>
                            <w:szCs w:val="22"/>
                            <w:rPrChange w:id="293" w:author="Administrator" w:date="2012-11-22T19:42:00Z">
                              <w:rPr>
                                <w:rFonts w:eastAsia="Times New Roman"/>
                                <w:color w:val="008080"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t xml:space="preserve">printing material inserted </w:t>
                        </w:r>
                      </w:p>
                      <w:p w:rsidR="00C21DA4" w:rsidRDefault="00C21DA4">
                        <w:pPr>
                          <w:pStyle w:val="NormalWeb"/>
                          <w:numPr>
                            <w:ilvl w:val="0"/>
                            <w:numId w:val="29"/>
                          </w:numPr>
                          <w:spacing w:before="0" w:beforeAutospacing="0" w:after="0" w:afterAutospacing="0"/>
                          <w:rPr>
                            <w:ins w:id="294" w:author="Administrator" w:date="2012-11-22T19:42:00Z"/>
                          </w:rPr>
                          <w:pPrChange w:id="295" w:author="Administrator" w:date="2012-11-22T19:42:00Z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PrChange>
                        </w:pPr>
                        <w:ins w:id="296" w:author="Administrator" w:date="2012-11-22T19:38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</w:t>
                          </w:r>
                        </w:ins>
                        <w:ins w:id="297" w:author="Administrator" w:date="2012-11-22T19:37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500gr </w:t>
                          </w:r>
                        </w:ins>
                        <w:ins w:id="298" w:author="Administrator" w:date="2012-11-22T19:39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from waste </w:t>
                          </w:r>
                        </w:ins>
                        <w:ins w:id="299" w:author="Administrator" w:date="2012-11-22T19:40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carriage</w:t>
                          </w:r>
                        </w:ins>
                        <w:ins w:id="300" w:author="Administrator" w:date="2012-11-22T19:39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limit</w:t>
                          </w:r>
                        </w:ins>
                      </w:p>
                      <w:p w:rsidR="00C21DA4" w:rsidRPr="00950633" w:rsidRDefault="00C21DA4">
                        <w:pPr>
                          <w:pStyle w:val="NormalWeb"/>
                          <w:numPr>
                            <w:ilvl w:val="0"/>
                            <w:numId w:val="29"/>
                          </w:numPr>
                          <w:spacing w:before="0" w:beforeAutospacing="0" w:after="0" w:afterAutospacing="0"/>
                          <w:rPr>
                            <w:ins w:id="301" w:author="Administrator" w:date="2014-02-02T17:31:00Z"/>
                            <w:rPrChange w:id="302" w:author="Administrator" w:date="2014-02-02T17:31:00Z">
                              <w:rPr>
                                <w:ins w:id="303" w:author="Administrator" w:date="2014-02-02T17:31:00Z"/>
                                <w:rFonts w:eastAsia="Times New Roman"/>
                                <w:sz w:val="22"/>
                                <w:szCs w:val="22"/>
                              </w:rPr>
                            </w:rPrChange>
                          </w:rPr>
                          <w:pPrChange w:id="304" w:author="Administrator" w:date="2012-11-22T19:42:00Z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PrChange>
                        </w:pPr>
                        <w:ins w:id="305" w:author="Administrator" w:date="2012-11-22T19:38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Waste </w:t>
                          </w:r>
                        </w:ins>
                        <w:ins w:id="306" w:author="Administrator" w:date="2012-11-22T19:41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cartridge</w:t>
                          </w:r>
                        </w:ins>
                        <w:ins w:id="307" w:author="Administrator" w:date="2012-11-22T19:38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</w:t>
                          </w:r>
                        </w:ins>
                        <w:ins w:id="308" w:author="Administrator" w:date="2012-11-22T19:42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e</w:t>
                          </w:r>
                        </w:ins>
                        <w:ins w:id="309" w:author="Administrator" w:date="2012-11-22T19:38:00Z">
                          <w:r w:rsidRPr="00C21DA4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mptied</w:t>
                          </w:r>
                        </w:ins>
                      </w:p>
                      <w:p w:rsidR="00950633" w:rsidRDefault="00950633">
                        <w:pPr>
                          <w:pStyle w:val="NormalWeb"/>
                          <w:numPr>
                            <w:ilvl w:val="0"/>
                            <w:numId w:val="29"/>
                          </w:numPr>
                          <w:spacing w:before="0" w:beforeAutospacing="0" w:after="0" w:afterAutospacing="0"/>
                          <w:rPr>
                            <w:ins w:id="310" w:author="Administrator" w:date="2012-11-22T19:38:00Z"/>
                          </w:rPr>
                          <w:pPrChange w:id="311" w:author="Administrator" w:date="2014-02-02T17:33:00Z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PrChange>
                        </w:pPr>
                        <w:ins w:id="312" w:author="Administrator" w:date="2014-02-02T17:31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When printing </w:t>
                          </w:r>
                        </w:ins>
                        <w:ins w:id="313" w:author="Administrator" w:date="2014-02-02T17:33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using</w:t>
                          </w:r>
                        </w:ins>
                        <w:ins w:id="314" w:author="Administrator" w:date="2014-02-02T17:31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ABS resin</w:t>
                          </w:r>
                        </w:ins>
                        <w:ins w:id="315" w:author="Administrator" w:date="2014-02-02T17:33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,</w:t>
                          </w:r>
                        </w:ins>
                        <w:ins w:id="316" w:author="Administrator" w:date="2014-02-02T17:31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the system demand to run Head &amp; Wiper wizar</w:t>
                          </w:r>
                        </w:ins>
                        <w:ins w:id="317" w:author="Administrator" w:date="2014-02-02T17:32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d</w:t>
                          </w:r>
                        </w:ins>
                        <w:ins w:id="318" w:author="Administrator" w:date="2014-02-02T17:31:00Z"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every 33 hours</w:t>
                          </w:r>
                        </w:ins>
                        <w:ins w:id="319" w:author="Administrator" w:date="2014-02-02T17:33:00Z">
                          <w:r w:rsidR="00056977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, and activate</w:t>
                          </w:r>
                        </w:ins>
                        <w:ins w:id="320" w:author="Administrator" w:date="2014-02-02T17:57:00Z">
                          <w:r w:rsidR="00056977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f</w:t>
                          </w:r>
                        </w:ins>
                        <w:ins w:id="321" w:author="Administrator" w:date="2014-02-02T17:34:00Z">
                          <w:r w:rsidR="00056977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lashing Yellow</w:t>
                          </w:r>
                        </w:ins>
                        <w:ins w:id="322" w:author="Administrator" w:date="2014-02-02T17:57:00Z">
                          <w:r w:rsidR="00056977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- ( Only when </w:t>
                          </w:r>
                        </w:ins>
                        <w:ins w:id="323" w:author="Administrator" w:date="2014-02-02T17:58:00Z">
                          <w:r w:rsidR="00056977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“</w:t>
                          </w:r>
                          <w:proofErr w:type="spellStart"/>
                          <w:r w:rsidR="00056977" w:rsidRPr="0023604B">
                            <w:t>Recommend_HC_WC_DuringPrint</w:t>
                          </w:r>
                          <w:proofErr w:type="spellEnd"/>
                          <w:r w:rsidR="00056977">
                            <w:t>” is true</w:t>
                          </w:r>
                        </w:ins>
                        <w:ins w:id="324" w:author="Administrator" w:date="2014-02-02T17:57:00Z">
                          <w:r w:rsidR="00056977">
                            <w:rPr>
                              <w:rFonts w:eastAsia="Times New Roman"/>
                              <w:sz w:val="22"/>
                              <w:szCs w:val="22"/>
                            </w:rPr>
                            <w:t>)</w:t>
                          </w:r>
                        </w:ins>
                      </w:p>
                      <w:p w:rsidR="0069706B" w:rsidRPr="0069706B" w:rsidRDefault="0069706B">
                        <w:pPr>
                          <w:pStyle w:val="NormalWeb"/>
                          <w:spacing w:before="0" w:beforeAutospacing="0" w:after="0" w:afterAutospacing="0"/>
                          <w:pPrChange w:id="325" w:author="Administrator" w:date="2012-11-22T19:34:00Z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PrChange>
                        </w:pPr>
                        <w:del w:id="326" w:author="Administrator" w:date="2012-11-22T19:30:00Z">
                          <w:r w:rsidRPr="0069706B" w:rsidDel="0069706B">
                            <w:rPr>
                              <w:rFonts w:eastAsia="Times New Roman"/>
                              <w:strike/>
                              <w:sz w:val="22"/>
                              <w:szCs w:val="22"/>
                              <w:rPrChange w:id="327" w:author="Administrator" w:date="2012-11-22T19:30:00Z">
                                <w:rPr>
                                  <w:rFonts w:eastAsia="Times New Roman"/>
                                  <w:strike/>
                                  <w:color w:val="FF0000"/>
                                  <w:sz w:val="22"/>
                                  <w:szCs w:val="22"/>
                                </w:rPr>
                              </w:rPrChange>
                            </w:rPr>
                            <w:delText xml:space="preserve">Container </w:delText>
                          </w:r>
                          <w:r w:rsidRPr="0069706B" w:rsidDel="0069706B">
                            <w:rPr>
                              <w:rFonts w:eastAsia="Times New Roman"/>
                              <w:strike/>
                              <w:color w:val="FF0000"/>
                              <w:sz w:val="22"/>
                              <w:szCs w:val="22"/>
                            </w:rPr>
                            <w:delText>Replaced</w:delText>
                          </w:r>
                        </w:del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56977" w:rsidRPr="00056977" w:rsidRDefault="00056977" w:rsidP="0005697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ins w:id="328" w:author="Administrator" w:date="2014-02-02T17:58:00Z"/>
          <w:rFonts w:ascii="Times New Roman" w:hAnsi="Times New Roman" w:cs="Times New Roman"/>
          <w:b/>
          <w:bCs/>
          <w:sz w:val="22"/>
          <w:szCs w:val="22"/>
          <w:rPrChange w:id="329" w:author="Administrator" w:date="2014-02-02T17:59:00Z">
            <w:rPr>
              <w:ins w:id="330" w:author="Administrator" w:date="2014-02-02T17:58:00Z"/>
              <w:rFonts w:ascii="Times New Roman" w:hAnsi="Times New Roman" w:cs="Times New Roman"/>
              <w:sz w:val="22"/>
              <w:szCs w:val="22"/>
            </w:rPr>
          </w:rPrChange>
        </w:rPr>
        <w:pPrChange w:id="331" w:author="Administrator" w:date="2014-02-02T17:59:00Z">
          <w:pPr>
            <w:pStyle w:val="Message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left" w:pos="7336"/>
              <w:tab w:val="left" w:pos="8546"/>
            </w:tabs>
          </w:pPr>
        </w:pPrChange>
      </w:pPr>
      <w:ins w:id="332" w:author="Administrator" w:date="2014-02-02T17:58:00Z">
        <w:r w:rsidRPr="00056977">
          <w:rPr>
            <w:rFonts w:ascii="Times New Roman" w:hAnsi="Times New Roman" w:cs="Times New Roman"/>
            <w:b/>
            <w:bCs/>
            <w:sz w:val="22"/>
            <w:szCs w:val="22"/>
            <w:rPrChange w:id="333" w:author="Administrator" w:date="2014-02-02T17:59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lastRenderedPageBreak/>
          <w:t xml:space="preserve">When </w:t>
        </w:r>
      </w:ins>
      <w:ins w:id="334" w:author="Administrator" w:date="2014-02-02T17:59:00Z">
        <w:r w:rsidRPr="00056977">
          <w:rPr>
            <w:rFonts w:ascii="Times New Roman" w:hAnsi="Times New Roman" w:cs="Times New Roman"/>
            <w:b/>
            <w:bCs/>
            <w:sz w:val="22"/>
            <w:szCs w:val="22"/>
            <w:rPrChange w:id="335" w:author="Administrator" w:date="2014-02-02T17:59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 xml:space="preserve">parameter </w:t>
        </w:r>
      </w:ins>
      <w:ins w:id="336" w:author="Administrator" w:date="2014-02-02T17:58:00Z">
        <w:r w:rsidRPr="00056977">
          <w:rPr>
            <w:b/>
            <w:bCs/>
            <w:sz w:val="22"/>
            <w:szCs w:val="22"/>
            <w:rPrChange w:id="337" w:author="Administrator" w:date="2014-02-02T17:59:00Z">
              <w:rPr>
                <w:sz w:val="22"/>
                <w:szCs w:val="22"/>
              </w:rPr>
            </w:rPrChange>
          </w:rPr>
          <w:t>“</w:t>
        </w:r>
        <w:proofErr w:type="spellStart"/>
        <w:r w:rsidRPr="00056977">
          <w:rPr>
            <w:b/>
            <w:bCs/>
            <w:rPrChange w:id="338" w:author="Administrator" w:date="2014-02-02T17:59:00Z">
              <w:rPr/>
            </w:rPrChange>
          </w:rPr>
          <w:t>Recommend_HC_WC_DuringPrint</w:t>
        </w:r>
        <w:proofErr w:type="spellEnd"/>
        <w:r w:rsidRPr="00056977">
          <w:rPr>
            <w:b/>
            <w:bCs/>
            <w:rPrChange w:id="339" w:author="Administrator" w:date="2014-02-02T17:59:00Z">
              <w:rPr/>
            </w:rPrChange>
          </w:rPr>
          <w:t>” is true</w:t>
        </w:r>
      </w:ins>
      <w:ins w:id="340" w:author="Administrator" w:date="2014-02-02T17:59:00Z">
        <w:r w:rsidRPr="00056977">
          <w:rPr>
            <w:b/>
            <w:bCs/>
            <w:sz w:val="22"/>
            <w:szCs w:val="22"/>
            <w:rPrChange w:id="341" w:author="Administrator" w:date="2014-02-02T17:59:00Z">
              <w:rPr>
                <w:sz w:val="22"/>
                <w:szCs w:val="22"/>
              </w:rPr>
            </w:rPrChange>
          </w:rPr>
          <w:t>:</w:t>
        </w:r>
      </w:ins>
    </w:p>
    <w:p w:rsidR="00950633" w:rsidRDefault="0095063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42" w:author="Administrator" w:date="2014-02-02T17:36:00Z"/>
          <w:rFonts w:ascii="Times New Roman" w:hAnsi="Times New Roman" w:cs="Times New Roman"/>
          <w:sz w:val="22"/>
          <w:szCs w:val="22"/>
        </w:rPr>
      </w:pPr>
      <w:proofErr w:type="spellStart"/>
      <w:ins w:id="343" w:author="Administrator" w:date="2014-02-02T17:36:00Z">
        <w:r>
          <w:rPr>
            <w:rFonts w:ascii="Times New Roman" w:hAnsi="Times New Roman" w:cs="Times New Roman"/>
            <w:sz w:val="22"/>
            <w:szCs w:val="22"/>
          </w:rPr>
          <w:t>Typedef</w:t>
        </w:r>
        <w:proofErr w:type="spellEnd"/>
        <w:r>
          <w:rPr>
            <w:rFonts w:ascii="Times New Roman" w:hAnsi="Times New Roman" w:cs="Times New Roman"/>
            <w:sz w:val="22"/>
            <w:szCs w:val="22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2"/>
            <w:szCs w:val="22"/>
          </w:rPr>
          <w:t>enum</w:t>
        </w:r>
        <w:proofErr w:type="spellEnd"/>
      </w:ins>
    </w:p>
    <w:p w:rsidR="00950633" w:rsidRDefault="0095063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44" w:author="Administrator" w:date="2014-02-02T17:36:00Z"/>
          <w:rFonts w:ascii="Times New Roman" w:hAnsi="Times New Roman" w:cs="Times New Roman"/>
          <w:sz w:val="22"/>
          <w:szCs w:val="22"/>
        </w:rPr>
      </w:pPr>
      <w:ins w:id="345" w:author="Administrator" w:date="2014-02-02T17:36:00Z">
        <w:r>
          <w:rPr>
            <w:rFonts w:ascii="Times New Roman" w:hAnsi="Times New Roman" w:cs="Times New Roman"/>
            <w:sz w:val="22"/>
            <w:szCs w:val="22"/>
          </w:rPr>
          <w:t>{</w:t>
        </w:r>
      </w:ins>
    </w:p>
    <w:p w:rsidR="00950633" w:rsidRDefault="0095063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46" w:author="Administrator" w:date="2014-02-02T17:36:00Z"/>
          <w:rFonts w:ascii="Times New Roman" w:hAnsi="Times New Roman" w:cs="Times New Roman"/>
          <w:sz w:val="22"/>
          <w:szCs w:val="22"/>
        </w:rPr>
      </w:pPr>
      <w:ins w:id="347" w:author="Administrator" w:date="2014-02-02T17:36:00Z">
        <w:r>
          <w:rPr>
            <w:rFonts w:ascii="Times New Roman" w:hAnsi="Times New Roman" w:cs="Times New Roman"/>
            <w:sz w:val="22"/>
            <w:szCs w:val="22"/>
          </w:rPr>
          <w:t xml:space="preserve">     WASTE_IS_FULL_OR_NO_RESIGN,</w:t>
        </w:r>
      </w:ins>
      <w:ins w:id="348" w:author="Administrator" w:date="2014-02-02T17:37:00Z">
        <w:r w:rsidR="002A20D3">
          <w:rPr>
            <w:rFonts w:ascii="Times New Roman" w:hAnsi="Times New Roman" w:cs="Times New Roman"/>
            <w:sz w:val="22"/>
            <w:szCs w:val="22"/>
          </w:rPr>
          <w:t xml:space="preserve">    </w:t>
        </w:r>
        <w:r w:rsidR="002A20D3" w:rsidRPr="002A20D3">
          <w:rPr>
            <w:rFonts w:ascii="Times New Roman" w:hAnsi="Times New Roman" w:cs="Times New Roman"/>
            <w:color w:val="00B050"/>
            <w:sz w:val="22"/>
            <w:szCs w:val="22"/>
            <w:rPrChange w:id="349" w:author="Administrator" w:date="2014-02-02T17:37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//0</w:t>
        </w:r>
      </w:ins>
    </w:p>
    <w:p w:rsidR="00950633" w:rsidRDefault="0095063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50" w:author="Administrator" w:date="2014-02-02T17:35:00Z"/>
          <w:rFonts w:ascii="Times New Roman" w:hAnsi="Times New Roman" w:cs="Times New Roman"/>
          <w:sz w:val="22"/>
          <w:szCs w:val="22"/>
        </w:rPr>
      </w:pPr>
      <w:ins w:id="351" w:author="Administrator" w:date="2014-02-02T17:36:00Z">
        <w:r>
          <w:rPr>
            <w:rFonts w:ascii="Times New Roman" w:hAnsi="Times New Roman" w:cs="Times New Roman"/>
            <w:sz w:val="22"/>
            <w:szCs w:val="22"/>
          </w:rPr>
          <w:t xml:space="preserve">     RECOMMAND_HC_WC</w:t>
        </w:r>
      </w:ins>
      <w:ins w:id="352" w:author="Administrator" w:date="2014-02-02T17:37:00Z">
        <w:r w:rsidR="002A20D3">
          <w:rPr>
            <w:rFonts w:ascii="Times New Roman" w:hAnsi="Times New Roman" w:cs="Times New Roman"/>
            <w:sz w:val="22"/>
            <w:szCs w:val="22"/>
          </w:rPr>
          <w:t xml:space="preserve">                         </w:t>
        </w:r>
        <w:r w:rsidR="002A20D3" w:rsidRPr="002A20D3">
          <w:rPr>
            <w:rFonts w:ascii="Times New Roman" w:hAnsi="Times New Roman" w:cs="Times New Roman"/>
            <w:color w:val="00B050"/>
            <w:sz w:val="22"/>
            <w:szCs w:val="22"/>
            <w:rPrChange w:id="353" w:author="Administrator" w:date="2014-02-02T17:37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//1</w:t>
        </w:r>
      </w:ins>
    </w:p>
    <w:p w:rsidR="00950633" w:rsidRDefault="00950633" w:rsidP="0095063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54" w:author="Administrator" w:date="2014-02-02T17:37:00Z"/>
          <w:rFonts w:ascii="Times New Roman" w:hAnsi="Times New Roman" w:cs="Times New Roman"/>
          <w:sz w:val="22"/>
          <w:szCs w:val="22"/>
        </w:rPr>
      </w:pPr>
      <w:proofErr w:type="gramStart"/>
      <w:ins w:id="355" w:author="Administrator" w:date="2014-02-02T17:35:00Z">
        <w:r w:rsidRPr="00950633">
          <w:rPr>
            <w:rFonts w:ascii="Times New Roman" w:hAnsi="Times New Roman" w:cs="Times New Roman"/>
            <w:sz w:val="22"/>
            <w:szCs w:val="22"/>
          </w:rPr>
          <w:t>}</w:t>
        </w:r>
        <w:proofErr w:type="spellStart"/>
        <w:r w:rsidRPr="00950633">
          <w:rPr>
            <w:rFonts w:ascii="Times New Roman" w:hAnsi="Times New Roman" w:cs="Times New Roman"/>
            <w:sz w:val="22"/>
            <w:szCs w:val="22"/>
          </w:rPr>
          <w:t>TReasonToBlinkYellow</w:t>
        </w:r>
        <w:proofErr w:type="spellEnd"/>
        <w:proofErr w:type="gramEnd"/>
        <w:r w:rsidRPr="00950633">
          <w:rPr>
            <w:rFonts w:ascii="Times New Roman" w:hAnsi="Times New Roman" w:cs="Times New Roman"/>
            <w:sz w:val="22"/>
            <w:szCs w:val="22"/>
          </w:rPr>
          <w:t>;</w:t>
        </w:r>
      </w:ins>
    </w:p>
    <w:p w:rsidR="002A20D3" w:rsidRDefault="002A20D3" w:rsidP="0095063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56" w:author="Administrator" w:date="2014-02-02T17:38:00Z"/>
          <w:rFonts w:ascii="Times New Roman" w:hAnsi="Times New Roman" w:cs="Times New Roman"/>
          <w:b/>
          <w:bCs/>
          <w:sz w:val="22"/>
          <w:szCs w:val="22"/>
        </w:rPr>
      </w:pPr>
    </w:p>
    <w:p w:rsidR="002A20D3" w:rsidRPr="002A20D3" w:rsidRDefault="002A20D3" w:rsidP="0095063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57" w:author="Administrator" w:date="2014-02-02T17:37:00Z"/>
          <w:rFonts w:ascii="Times New Roman" w:hAnsi="Times New Roman" w:cs="Times New Roman"/>
          <w:b/>
          <w:bCs/>
          <w:sz w:val="22"/>
          <w:szCs w:val="22"/>
          <w:rPrChange w:id="358" w:author="Administrator" w:date="2014-02-02T17:38:00Z">
            <w:rPr>
              <w:ins w:id="359" w:author="Administrator" w:date="2014-02-02T17:37:00Z"/>
              <w:rFonts w:ascii="Times New Roman" w:hAnsi="Times New Roman" w:cs="Times New Roman"/>
              <w:sz w:val="22"/>
              <w:szCs w:val="22"/>
            </w:rPr>
          </w:rPrChange>
        </w:rPr>
      </w:pPr>
      <w:ins w:id="360" w:author="Administrator" w:date="2014-02-02T17:38:00Z">
        <w:r w:rsidRPr="002A20D3">
          <w:rPr>
            <w:rFonts w:ascii="Times New Roman" w:hAnsi="Times New Roman" w:cs="Times New Roman"/>
            <w:b/>
            <w:bCs/>
            <w:sz w:val="22"/>
            <w:szCs w:val="22"/>
            <w:rPrChange w:id="361" w:author="Administrator" w:date="2014-02-02T17:38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Adding new array:</w:t>
        </w:r>
      </w:ins>
      <w:bookmarkStart w:id="362" w:name="_GoBack"/>
      <w:bookmarkEnd w:id="362"/>
    </w:p>
    <w:p w:rsidR="002A20D3" w:rsidRDefault="002A20D3" w:rsidP="0095063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63" w:author="Administrator" w:date="2012-11-22T19:44:00Z"/>
          <w:rFonts w:ascii="Times New Roman" w:hAnsi="Times New Roman" w:cs="Times New Roman"/>
          <w:sz w:val="22"/>
          <w:szCs w:val="22"/>
        </w:rPr>
      </w:pPr>
      <w:proofErr w:type="spellStart"/>
      <w:proofErr w:type="gramStart"/>
      <w:ins w:id="364" w:author="Administrator" w:date="2014-02-02T17:37:00Z">
        <w:r w:rsidRPr="005F2D19">
          <w:rPr>
            <w:rFonts w:ascii="Times New Roman" w:hAnsi="Times New Roman" w:cs="Times New Roman"/>
            <w:b/>
            <w:bCs/>
            <w:color w:val="548DD4" w:themeColor="text2" w:themeTint="99"/>
            <w:sz w:val="22"/>
            <w:szCs w:val="22"/>
            <w:rPrChange w:id="365" w:author="Administrator" w:date="2014-02-02T17:50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bool</w:t>
        </w:r>
        <w:proofErr w:type="spellEnd"/>
        <w:proofErr w:type="gramEnd"/>
        <w:r w:rsidRPr="005F2D19">
          <w:rPr>
            <w:rFonts w:ascii="Times New Roman" w:hAnsi="Times New Roman" w:cs="Times New Roman"/>
            <w:b/>
            <w:bCs/>
            <w:sz w:val="22"/>
            <w:szCs w:val="22"/>
            <w:rPrChange w:id="366" w:author="Administrator" w:date="2014-02-02T17:48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 xml:space="preserve"> </w:t>
        </w:r>
        <w:proofErr w:type="spellStart"/>
        <w:r w:rsidRPr="005F2D19">
          <w:rPr>
            <w:rFonts w:ascii="Times New Roman" w:hAnsi="Times New Roman" w:cs="Times New Roman"/>
            <w:b/>
            <w:bCs/>
            <w:sz w:val="22"/>
            <w:szCs w:val="22"/>
            <w:rPrChange w:id="367" w:author="Administrator" w:date="2014-02-02T17:48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ReasonToBlinkYellow</w:t>
        </w:r>
        <w:proofErr w:type="spellEnd"/>
        <w:r w:rsidRPr="002A20D3">
          <w:rPr>
            <w:rFonts w:ascii="Times New Roman" w:hAnsi="Times New Roman" w:cs="Times New Roman"/>
            <w:sz w:val="22"/>
            <w:szCs w:val="22"/>
          </w:rPr>
          <w:t xml:space="preserve"> [REASON_TO_BLINK_YELLOW];   </w:t>
        </w:r>
        <w:r w:rsidRPr="005F2D19">
          <w:rPr>
            <w:rFonts w:ascii="Times New Roman" w:hAnsi="Times New Roman" w:cs="Times New Roman"/>
            <w:color w:val="00B050"/>
            <w:sz w:val="22"/>
            <w:szCs w:val="22"/>
            <w:rPrChange w:id="368" w:author="Administrator" w:date="2014-02-02T17:50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// does not represent actual HW state</w:t>
        </w:r>
      </w:ins>
    </w:p>
    <w:p w:rsidR="002A20D3" w:rsidRDefault="002A20D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69" w:author="Administrator" w:date="2014-02-02T17:39:00Z"/>
          <w:rFonts w:ascii="Times New Roman" w:hAnsi="Times New Roman" w:cs="Times New Roman"/>
          <w:sz w:val="22"/>
          <w:szCs w:val="22"/>
        </w:rPr>
      </w:pPr>
      <w:ins w:id="370" w:author="Administrator" w:date="2014-02-02T17:39:00Z">
        <w:r>
          <w:rPr>
            <w:rFonts w:ascii="Times New Roman" w:hAnsi="Times New Roman" w:cs="Times New Roman"/>
          </w:rPr>
          <w:t>E</w:t>
        </w:r>
      </w:ins>
      <w:ins w:id="371" w:author="Administrator" w:date="2014-02-02T17:38:00Z">
        <w:r>
          <w:rPr>
            <w:rFonts w:ascii="Times New Roman" w:hAnsi="Times New Roman" w:cs="Times New Roman"/>
          </w:rPr>
          <w:t>very time</w:t>
        </w:r>
      </w:ins>
      <w:ins w:id="372" w:author="Administrator" w:date="2014-02-02T17:39:00Z">
        <w:r>
          <w:rPr>
            <w:rFonts w:ascii="Times New Roman" w:hAnsi="Times New Roman" w:cs="Times New Roman"/>
          </w:rPr>
          <w:t xml:space="preserve">, </w:t>
        </w:r>
      </w:ins>
      <w:ins w:id="373" w:author="Administrator" w:date="2014-02-02T17:38:00Z">
        <w:r>
          <w:rPr>
            <w:rFonts w:ascii="Times New Roman" w:hAnsi="Times New Roman" w:cs="Times New Roman"/>
          </w:rPr>
          <w:t>flash</w:t>
        </w:r>
      </w:ins>
      <w:ins w:id="374" w:author="Administrator" w:date="2014-02-02T17:39:00Z">
        <w:r>
          <w:rPr>
            <w:rFonts w:ascii="Times New Roman" w:hAnsi="Times New Roman" w:cs="Times New Roman"/>
          </w:rPr>
          <w:t>ing</w:t>
        </w:r>
      </w:ins>
      <w:ins w:id="375" w:author="Administrator" w:date="2014-02-02T17:38:00Z"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>yellow</w:t>
        </w:r>
      </w:ins>
      <w:ins w:id="376" w:author="Administrator" w:date="2014-02-02T17:48:00Z">
        <w:r w:rsidR="005F2D19">
          <w:rPr>
            <w:rFonts w:ascii="Times New Roman" w:hAnsi="Times New Roman" w:cs="Times New Roman"/>
          </w:rPr>
          <w:t xml:space="preserve">  </w:t>
        </w:r>
      </w:ins>
      <w:ins w:id="377" w:author="Administrator" w:date="2014-02-02T17:39:00Z">
        <w:r>
          <w:rPr>
            <w:rFonts w:ascii="Times New Roman" w:hAnsi="Times New Roman" w:cs="Times New Roman"/>
          </w:rPr>
          <w:t>is</w:t>
        </w:r>
        <w:proofErr w:type="gramEnd"/>
        <w:r>
          <w:rPr>
            <w:rFonts w:ascii="Times New Roman" w:hAnsi="Times New Roman" w:cs="Times New Roman"/>
          </w:rPr>
          <w:t xml:space="preserve"> needed</w:t>
        </w:r>
      </w:ins>
      <w:ins w:id="378" w:author="Administrator" w:date="2014-02-02T17:38:00Z">
        <w:r>
          <w:rPr>
            <w:rFonts w:ascii="Times New Roman" w:hAnsi="Times New Roman" w:cs="Times New Roman"/>
          </w:rPr>
          <w:t>, updat</w:t>
        </w:r>
      </w:ins>
      <w:ins w:id="379" w:author="Administrator" w:date="2014-02-02T17:39:00Z">
        <w:r>
          <w:rPr>
            <w:rFonts w:ascii="Times New Roman" w:hAnsi="Times New Roman" w:cs="Times New Roman"/>
          </w:rPr>
          <w:t>ing</w:t>
        </w:r>
      </w:ins>
      <w:ins w:id="380" w:author="Administrator" w:date="2014-02-02T17:38:00Z">
        <w:r>
          <w:rPr>
            <w:rFonts w:ascii="Times New Roman" w:hAnsi="Times New Roman" w:cs="Times New Roman"/>
          </w:rPr>
          <w:t xml:space="preserve"> the list</w:t>
        </w:r>
      </w:ins>
      <w:ins w:id="381" w:author="Administrator" w:date="2014-02-02T17:39:00Z">
        <w:r>
          <w:rPr>
            <w:rFonts w:ascii="Times New Roman" w:hAnsi="Times New Roman" w:cs="Times New Roman"/>
          </w:rPr>
          <w:t xml:space="preserve"> “</w:t>
        </w:r>
        <w:proofErr w:type="spellStart"/>
        <w:r w:rsidRPr="002A20D3">
          <w:rPr>
            <w:rFonts w:ascii="Times New Roman" w:hAnsi="Times New Roman" w:cs="Times New Roman"/>
            <w:sz w:val="22"/>
            <w:szCs w:val="22"/>
          </w:rPr>
          <w:t>ReasonToBlinkYellow</w:t>
        </w:r>
        <w:proofErr w:type="spellEnd"/>
        <w:r>
          <w:rPr>
            <w:rFonts w:ascii="Times New Roman" w:hAnsi="Times New Roman" w:cs="Times New Roman"/>
            <w:sz w:val="22"/>
            <w:szCs w:val="22"/>
          </w:rPr>
          <w:t>” list.</w:t>
        </w:r>
      </w:ins>
    </w:p>
    <w:p w:rsidR="005F2D19" w:rsidRDefault="002A20D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82" w:author="Administrator" w:date="2014-02-02T17:48:00Z"/>
          <w:rFonts w:ascii="Times New Roman" w:hAnsi="Times New Roman" w:cs="Times New Roman"/>
        </w:rPr>
      </w:pPr>
      <w:ins w:id="383" w:author="Administrator" w:date="2014-02-02T17:39:00Z">
        <w:r>
          <w:rPr>
            <w:rFonts w:ascii="Times New Roman" w:hAnsi="Times New Roman" w:cs="Times New Roman"/>
          </w:rPr>
          <w:t>Every time need to turn of</w:t>
        </w:r>
        <w:r w:rsidR="005F2D19">
          <w:rPr>
            <w:rFonts w:ascii="Times New Roman" w:hAnsi="Times New Roman" w:cs="Times New Roman"/>
          </w:rPr>
          <w:t xml:space="preserve">f flashing yellow, need to </w:t>
        </w:r>
      </w:ins>
      <w:ins w:id="384" w:author="Administrator" w:date="2014-02-02T17:48:00Z">
        <w:r w:rsidR="005F2D19">
          <w:rPr>
            <w:rFonts w:ascii="Times New Roman" w:hAnsi="Times New Roman" w:cs="Times New Roman"/>
          </w:rPr>
          <w:t>remove the irrelevant reason and check:</w:t>
        </w:r>
      </w:ins>
    </w:p>
    <w:p w:rsidR="005F2D19" w:rsidRDefault="005F2D19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85" w:author="Administrator" w:date="2014-02-02T17:49:00Z"/>
          <w:rFonts w:ascii="Times New Roman" w:hAnsi="Times New Roman" w:cs="Times New Roman"/>
        </w:rPr>
        <w:pPrChange w:id="386" w:author="Administrator" w:date="2014-02-02T17:49:00Z">
          <w:pPr>
            <w:pStyle w:val="Message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left" w:pos="7336"/>
              <w:tab w:val="left" w:pos="8546"/>
            </w:tabs>
          </w:pPr>
        </w:pPrChange>
      </w:pPr>
      <w:ins w:id="387" w:author="Administrator" w:date="2014-02-02T17:49:00Z">
        <w:r>
          <w:rPr>
            <w:rFonts w:ascii="Times New Roman" w:hAnsi="Times New Roman" w:cs="Times New Roman"/>
          </w:rPr>
          <w:t>If list is empty – turn off the yellow flashing</w:t>
        </w:r>
      </w:ins>
      <w:ins w:id="388" w:author="Administrator" w:date="2014-02-02T17:50:00Z">
        <w:r>
          <w:rPr>
            <w:rFonts w:ascii="Times New Roman" w:hAnsi="Times New Roman" w:cs="Times New Roman"/>
          </w:rPr>
          <w:t>.</w:t>
        </w:r>
      </w:ins>
    </w:p>
    <w:p w:rsidR="005F2D19" w:rsidRDefault="005F2D19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89" w:author="Administrator" w:date="2014-02-02T17:50:00Z"/>
          <w:rFonts w:ascii="Times New Roman" w:hAnsi="Times New Roman" w:cs="Times New Roman"/>
        </w:rPr>
        <w:pPrChange w:id="390" w:author="Administrator" w:date="2014-02-02T17:49:00Z">
          <w:pPr>
            <w:pStyle w:val="Message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left" w:pos="7336"/>
              <w:tab w:val="left" w:pos="8546"/>
            </w:tabs>
          </w:pPr>
        </w:pPrChange>
      </w:pPr>
      <w:ins w:id="391" w:author="Administrator" w:date="2014-02-02T17:49:00Z">
        <w:r>
          <w:rPr>
            <w:rFonts w:ascii="Times New Roman" w:hAnsi="Times New Roman" w:cs="Times New Roman"/>
          </w:rPr>
          <w:t xml:space="preserve">If list is not empty </w:t>
        </w:r>
      </w:ins>
      <w:ins w:id="392" w:author="Administrator" w:date="2014-02-02T17:50:00Z">
        <w:r>
          <w:rPr>
            <w:rFonts w:ascii="Times New Roman" w:hAnsi="Times New Roman" w:cs="Times New Roman"/>
          </w:rPr>
          <w:t>–</w:t>
        </w:r>
      </w:ins>
      <w:ins w:id="393" w:author="Administrator" w:date="2014-02-02T17:49:00Z">
        <w:r>
          <w:rPr>
            <w:rFonts w:ascii="Times New Roman" w:hAnsi="Times New Roman" w:cs="Times New Roman"/>
          </w:rPr>
          <w:t xml:space="preserve"> Keep </w:t>
        </w:r>
      </w:ins>
      <w:ins w:id="394" w:author="Administrator" w:date="2014-02-02T17:50:00Z">
        <w:r>
          <w:rPr>
            <w:rFonts w:ascii="Times New Roman" w:hAnsi="Times New Roman" w:cs="Times New Roman"/>
          </w:rPr>
          <w:t>flashing yellow.</w:t>
        </w:r>
      </w:ins>
    </w:p>
    <w:p w:rsidR="005F2D19" w:rsidRDefault="005F2D1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95" w:author="Administrator" w:date="2014-02-02T17:50:00Z"/>
          <w:rFonts w:ascii="Times New Roman" w:hAnsi="Times New Roman" w:cs="Times New Roman"/>
        </w:rPr>
      </w:pPr>
    </w:p>
    <w:p w:rsidR="005F2D19" w:rsidRDefault="005F2D1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396" w:author="Administrator" w:date="2014-02-02T17:51:00Z"/>
          <w:rFonts w:ascii="Times New Roman" w:hAnsi="Times New Roman" w:cs="Times New Roman"/>
        </w:rPr>
      </w:pPr>
      <w:ins w:id="397" w:author="Administrator" w:date="2014-02-02T17:50:00Z">
        <w:r>
          <w:rPr>
            <w:rFonts w:ascii="Times New Roman" w:hAnsi="Times New Roman" w:cs="Times New Roman"/>
          </w:rPr>
          <w:t xml:space="preserve">Every time pop up a message window for Running HC_WC </w:t>
        </w:r>
      </w:ins>
      <w:ins w:id="398" w:author="Administrator" w:date="2014-02-02T17:51:00Z">
        <w:r>
          <w:rPr>
            <w:rFonts w:ascii="Times New Roman" w:hAnsi="Times New Roman" w:cs="Times New Roman"/>
          </w:rPr>
          <w:t>–</w:t>
        </w:r>
      </w:ins>
      <w:ins w:id="399" w:author="Administrator" w:date="2014-02-02T17:50:00Z">
        <w:r>
          <w:rPr>
            <w:rFonts w:ascii="Times New Roman" w:hAnsi="Times New Roman" w:cs="Times New Roman"/>
          </w:rPr>
          <w:t xml:space="preserve"> we </w:t>
        </w:r>
      </w:ins>
      <w:ins w:id="400" w:author="Administrator" w:date="2014-02-02T17:51:00Z">
        <w:r>
          <w:rPr>
            <w:rFonts w:ascii="Times New Roman" w:hAnsi="Times New Roman" w:cs="Times New Roman"/>
          </w:rPr>
          <w:t>update the list and turn off the signal tower (Flashing yellow)</w:t>
        </w:r>
      </w:ins>
    </w:p>
    <w:p w:rsidR="005F2D19" w:rsidRDefault="005F2D1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01" w:author="Administrator" w:date="2014-02-02T17:53:00Z"/>
          <w:rFonts w:ascii="Times New Roman" w:hAnsi="Times New Roman" w:cs="Times New Roman"/>
        </w:rPr>
      </w:pPr>
      <w:ins w:id="402" w:author="Administrator" w:date="2014-02-02T17:51:00Z">
        <w:r>
          <w:rPr>
            <w:rFonts w:ascii="Times New Roman" w:hAnsi="Times New Roman" w:cs="Times New Roman"/>
          </w:rPr>
          <w:t>Every time the pop up message is closed by application or user interface</w:t>
        </w:r>
      </w:ins>
      <w:ins w:id="403" w:author="Administrator" w:date="2014-02-02T17:52:00Z">
        <w:r>
          <w:rPr>
            <w:rFonts w:ascii="Times New Roman" w:hAnsi="Times New Roman" w:cs="Times New Roman"/>
          </w:rPr>
          <w:t xml:space="preserve"> – updating </w:t>
        </w:r>
      </w:ins>
      <w:ins w:id="404" w:author="Administrator" w:date="2014-02-02T17:53:00Z">
        <w:r>
          <w:rPr>
            <w:rFonts w:ascii="Times New Roman" w:hAnsi="Times New Roman" w:cs="Times New Roman"/>
          </w:rPr>
          <w:t>the list:</w:t>
        </w:r>
      </w:ins>
    </w:p>
    <w:p w:rsidR="005F2D19" w:rsidRDefault="005F2D1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05" w:author="Administrator" w:date="2014-02-02T17:53:00Z"/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ins w:id="406" w:author="Administrator" w:date="2014-02-02T17:53:00Z">
        <w:r w:rsidRPr="003E5475">
          <w:rPr>
            <w:rFonts w:ascii="Times New Roman" w:hAnsi="Times New Roman" w:cs="Times New Roman"/>
            <w:b/>
            <w:bCs/>
            <w:sz w:val="22"/>
            <w:szCs w:val="22"/>
          </w:rPr>
          <w:t>ReasonToBlinkYellow</w:t>
        </w:r>
        <w:proofErr w:type="spellEnd"/>
        <w:r>
          <w:rPr>
            <w:rFonts w:ascii="Times New Roman" w:hAnsi="Times New Roman" w:cs="Times New Roman"/>
            <w:b/>
            <w:bCs/>
            <w:sz w:val="22"/>
            <w:szCs w:val="22"/>
          </w:rPr>
          <w:t>[</w:t>
        </w:r>
        <w:proofErr w:type="gramEnd"/>
        <w:r>
          <w:rPr>
            <w:rFonts w:ascii="Times New Roman" w:hAnsi="Times New Roman" w:cs="Times New Roman"/>
            <w:sz w:val="22"/>
            <w:szCs w:val="22"/>
          </w:rPr>
          <w:t>RECOMMAND_HC_WC</w:t>
        </w:r>
        <w:r>
          <w:rPr>
            <w:rFonts w:ascii="Times New Roman" w:hAnsi="Times New Roman" w:cs="Times New Roman"/>
            <w:b/>
            <w:bCs/>
            <w:sz w:val="22"/>
            <w:szCs w:val="22"/>
          </w:rPr>
          <w:t>]  = false;</w:t>
        </w:r>
      </w:ins>
    </w:p>
    <w:p w:rsidR="005F2D19" w:rsidRPr="005F2D19" w:rsidRDefault="005F2D1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07" w:author="Administrator" w:date="2014-02-02T17:50:00Z"/>
          <w:rFonts w:ascii="Times New Roman" w:hAnsi="Times New Roman" w:cs="Times New Roman"/>
        </w:rPr>
      </w:pPr>
      <w:ins w:id="408" w:author="Administrator" w:date="2014-02-02T17:53:00Z">
        <w:r w:rsidRPr="005F2D19">
          <w:rPr>
            <w:rFonts w:ascii="Times New Roman" w:hAnsi="Times New Roman" w:cs="Times New Roman"/>
            <w:sz w:val="22"/>
            <w:szCs w:val="22"/>
            <w:rPrChange w:id="409" w:author="Administrator" w:date="2014-02-02T17:54:00Z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PrChange>
          </w:rPr>
          <w:t>Checking if all</w:t>
        </w:r>
      </w:ins>
      <w:ins w:id="410" w:author="Administrator" w:date="2014-02-02T17:54:00Z">
        <w:r w:rsidRPr="005F2D19">
          <w:rPr>
            <w:rFonts w:ascii="Times New Roman" w:hAnsi="Times New Roman" w:cs="Times New Roman"/>
            <w:sz w:val="22"/>
            <w:szCs w:val="22"/>
            <w:rPrChange w:id="411" w:author="Administrator" w:date="2014-02-02T17:54:00Z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PrChange>
          </w:rPr>
          <w:t xml:space="preserve"> items in the</w:t>
        </w:r>
      </w:ins>
      <w:ins w:id="412" w:author="Administrator" w:date="2014-02-02T17:53:00Z">
        <w:r w:rsidRPr="005F2D19">
          <w:rPr>
            <w:rFonts w:ascii="Times New Roman" w:hAnsi="Times New Roman" w:cs="Times New Roman"/>
            <w:sz w:val="22"/>
            <w:szCs w:val="22"/>
            <w:rPrChange w:id="413" w:author="Administrator" w:date="2014-02-02T17:54:00Z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PrChange>
          </w:rPr>
          <w:t xml:space="preserve"> list </w:t>
        </w:r>
      </w:ins>
      <w:ins w:id="414" w:author="Administrator" w:date="2014-02-02T17:54:00Z">
        <w:r w:rsidRPr="005F2D19">
          <w:rPr>
            <w:rFonts w:ascii="Times New Roman" w:hAnsi="Times New Roman" w:cs="Times New Roman"/>
            <w:sz w:val="22"/>
            <w:szCs w:val="22"/>
            <w:rPrChange w:id="415" w:author="Administrator" w:date="2014-02-02T17:54:00Z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PrChange>
          </w:rPr>
          <w:t xml:space="preserve">are </w:t>
        </w:r>
      </w:ins>
      <w:ins w:id="416" w:author="Administrator" w:date="2014-02-02T17:53:00Z">
        <w:r w:rsidRPr="005F2D19">
          <w:rPr>
            <w:rFonts w:ascii="Times New Roman" w:hAnsi="Times New Roman" w:cs="Times New Roman"/>
            <w:sz w:val="22"/>
            <w:szCs w:val="22"/>
            <w:rPrChange w:id="417" w:author="Administrator" w:date="2014-02-02T17:54:00Z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PrChange>
          </w:rPr>
          <w:t xml:space="preserve">“false” – turning off yellow flashing. </w:t>
        </w:r>
      </w:ins>
      <w:ins w:id="418" w:author="Administrator" w:date="2014-02-02T17:51:00Z">
        <w:r w:rsidRPr="005F2D19">
          <w:rPr>
            <w:rFonts w:ascii="Times New Roman" w:hAnsi="Times New Roman" w:cs="Times New Roman"/>
          </w:rPr>
          <w:t xml:space="preserve"> </w:t>
        </w:r>
      </w:ins>
    </w:p>
    <w:p w:rsidR="002A20D3" w:rsidRDefault="002A20D3" w:rsidP="00910D0F">
      <w:pPr>
        <w:pStyle w:val="MessageHeader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19" w:author="Administrator" w:date="2014-02-02T17:38:00Z"/>
          <w:rFonts w:ascii="Times New Roman" w:hAnsi="Times New Roman" w:cs="Times New Roman"/>
        </w:rPr>
      </w:pPr>
    </w:p>
    <w:p w:rsidR="002A20D3" w:rsidRDefault="002A20D3" w:rsidP="00910D0F">
      <w:pPr>
        <w:pStyle w:val="MessageHeader"/>
        <w:pBdr>
          <w:top w:val="none" w:sz="0" w:space="0" w:color="auto"/>
          <w:left w:val="none" w:sz="0" w:space="0" w:color="auto"/>
          <w:bottom w:val="single" w:sz="12" w:space="1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20" w:author="Administrator" w:date="2014-02-02T17:38:00Z"/>
          <w:rFonts w:ascii="Times New Roman" w:hAnsi="Times New Roman" w:cs="Times New Roman"/>
        </w:rPr>
      </w:pPr>
    </w:p>
    <w:p w:rsidR="002A20D3" w:rsidRDefault="002A20D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21" w:author="Administrator" w:date="2014-02-02T17:38:00Z"/>
          <w:rFonts w:ascii="Times New Roman" w:hAnsi="Times New Roman" w:cs="Times New Roman"/>
        </w:rPr>
      </w:pPr>
    </w:p>
    <w:p w:rsidR="002A20D3" w:rsidRDefault="002A20D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22" w:author="Administrator" w:date="2014-02-02T17:38:00Z"/>
          <w:rFonts w:ascii="Times New Roman" w:hAnsi="Times New Roman" w:cs="Times New Roman"/>
        </w:rPr>
      </w:pPr>
    </w:p>
    <w:p w:rsidR="002A20D3" w:rsidRDefault="002A20D3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23" w:author="Administrator" w:date="2012-11-22T19:44:00Z"/>
          <w:rFonts w:ascii="Times New Roman" w:hAnsi="Times New Roman" w:cs="Times New Roman"/>
        </w:rPr>
      </w:pPr>
    </w:p>
    <w:p w:rsidR="00C21DA4" w:rsidRDefault="00C21DA4">
      <w:pPr>
        <w:autoSpaceDE w:val="0"/>
        <w:autoSpaceDN w:val="0"/>
        <w:adjustRightInd w:val="0"/>
        <w:rPr>
          <w:ins w:id="424" w:author="Administrator" w:date="2012-11-22T19:44:00Z"/>
        </w:rPr>
        <w:pPrChange w:id="425" w:author="Administrator" w:date="2012-11-22T19:45:00Z">
          <w:pPr>
            <w:pStyle w:val="Message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auto"/>
            <w:tabs>
              <w:tab w:val="left" w:pos="7336"/>
              <w:tab w:val="left" w:pos="8546"/>
            </w:tabs>
          </w:pPr>
        </w:pPrChange>
      </w:pPr>
      <w:ins w:id="426" w:author="Administrator" w:date="2012-11-22T19:44:00Z">
        <w:r>
          <w:rPr>
            <w:lang w:bidi="he-IL"/>
          </w:rPr>
          <w:t xml:space="preserve">Red light signal – signifies </w:t>
        </w:r>
        <w:r w:rsidRPr="00FB0B0B">
          <w:rPr>
            <w:rFonts w:ascii="MS Reference Sans Serif" w:hAnsi="MS Reference Sans Serif" w:cs="Tahoma"/>
            <w:sz w:val="20"/>
            <w:szCs w:val="20"/>
          </w:rPr>
          <w:t xml:space="preserve">a stop-printing-fault has occurred during </w:t>
        </w:r>
        <w:r w:rsidRPr="00FB0B0B">
          <w:rPr>
            <w:rFonts w:ascii="MS Reference Sans Serif" w:hAnsi="MS Reference Sans Serif" w:cs="Tahoma"/>
            <w:b/>
            <w:bCs/>
            <w:sz w:val="20"/>
            <w:szCs w:val="20"/>
          </w:rPr>
          <w:t>Pre-Print</w:t>
        </w:r>
        <w:r w:rsidRPr="00FB0B0B">
          <w:rPr>
            <w:rFonts w:ascii="MS Reference Sans Serif" w:hAnsi="MS Reference Sans Serif" w:cs="Tahoma"/>
            <w:sz w:val="20"/>
            <w:szCs w:val="20"/>
          </w:rPr>
          <w:t xml:space="preserve"> and </w:t>
        </w:r>
        <w:r w:rsidRPr="00FB0B0B">
          <w:rPr>
            <w:rFonts w:ascii="MS Reference Sans Serif" w:hAnsi="MS Reference Sans Serif" w:cs="Tahoma"/>
            <w:b/>
            <w:bCs/>
            <w:sz w:val="20"/>
            <w:szCs w:val="20"/>
          </w:rPr>
          <w:t>Printing</w:t>
        </w:r>
        <w:r w:rsidRPr="00FB0B0B">
          <w:rPr>
            <w:rFonts w:ascii="MS Reference Sans Serif" w:hAnsi="MS Reference Sans Serif" w:cs="Tahoma"/>
            <w:sz w:val="20"/>
            <w:szCs w:val="20"/>
          </w:rPr>
          <w:t xml:space="preserve"> states.</w:t>
        </w:r>
      </w:ins>
    </w:p>
    <w:p w:rsidR="00C21DA4" w:rsidRDefault="00C21DA4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27" w:author="Administrator" w:date="2012-11-22T19:44:00Z"/>
          <w:rFonts w:ascii="Times New Roman" w:hAnsi="Times New Roman" w:cs="Times New Roman"/>
        </w:rPr>
      </w:pPr>
    </w:p>
    <w:p w:rsidR="00F335A5" w:rsidRDefault="00F335A5" w:rsidP="00910D0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F801EA">
        <w:rPr>
          <w:rFonts w:asciiTheme="minorHAnsi" w:hAnsiTheme="minorHAnsi" w:cstheme="minorHAnsi"/>
          <w:noProof/>
          <w:lang w:bidi="he-IL"/>
        </w:rPr>
        <mc:AlternateContent>
          <mc:Choice Requires="wpc">
            <w:drawing>
              <wp:inline distT="0" distB="0" distL="0" distR="0" wp14:anchorId="6EC505DC" wp14:editId="177EC202">
                <wp:extent cx="6292312" cy="1968285"/>
                <wp:effectExtent l="0" t="0" r="13335" b="13335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515981" y="975786"/>
                            <a:ext cx="711867" cy="318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35A5" w:rsidRPr="00322C20" w:rsidRDefault="00F335A5" w:rsidP="00F335A5">
                              <w:pPr>
                                <w:jc w:val="center"/>
                                <w:rPr>
                                  <w:b/>
                                  <w:bCs/>
                                  <w:color w:val="FF66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1383587" y="656572"/>
                            <a:ext cx="989133" cy="945198"/>
                          </a:xfrm>
                          <a:prstGeom prst="donut">
                            <a:avLst>
                              <a:gd name="adj" fmla="val 6012"/>
                            </a:avLst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58786" y="46384"/>
                            <a:ext cx="2145775" cy="2476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mpd="dbl">
                            <a:solidFill>
                              <a:schemeClr val="dk1"/>
                            </a:solidFill>
                          </a:ln>
                          <a:extLst/>
                        </wps:spPr>
                        <wps:txbx>
                          <w:txbxContent>
                            <w:p w:rsidR="00F335A5" w:rsidRDefault="00F335A5" w:rsidP="00F335A5">
                              <w:pPr>
                                <w:pStyle w:val="NormalWeb"/>
                                <w:spacing w:before="80" w:beforeAutospacing="0" w:after="8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Red Light Sequence Machine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4008991" y="655711"/>
                            <a:ext cx="925195" cy="94488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5A5" w:rsidRPr="00536710" w:rsidRDefault="00841E27" w:rsidP="00F335A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127642" y="1483425"/>
                            <a:ext cx="2040243" cy="24069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35A5" w:rsidRDefault="00841E27" w:rsidP="006D4C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Preprint</w:t>
                              </w:r>
                              <w:del w:id="428" w:author=" Zohar Shechter" w:date="2012-11-22T17:35:00Z">
                                <w:r w:rsidDel="006D4C2A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delText>,</w:delText>
                                </w:r>
                              </w:del>
                              <w:ins w:id="429" w:author=" Zohar Shechter" w:date="2012-11-22T17:35:00Z">
                                <w:r w:rsidR="006D4C2A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-or-</w:t>
                                </w:r>
                              </w:ins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 Resetting EM</w:t>
                              </w:r>
                              <w:ins w:id="430" w:author=" Zohar Shechter" w:date="2012-11-22T17:35:00Z">
                                <w:r w:rsidR="006D4C2A"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 xml:space="preserve"> app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105398" y="556438"/>
                            <a:ext cx="2038985" cy="316865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35A5" w:rsidRDefault="00841E27" w:rsidP="00F335A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Printing Error Stoppage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2227865" y="794085"/>
                            <a:ext cx="1916618" cy="9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82" idx="3"/>
                          <a:endCxn id="78" idx="5"/>
                        </wps:cNvCnPr>
                        <wps:spPr>
                          <a:xfrm flipH="1">
                            <a:off x="2227865" y="1462217"/>
                            <a:ext cx="1916618" cy="1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1" o:spid="_x0000_s1057" editas="canvas" style="width:495.45pt;height:155pt;mso-position-horizontal-relative:char;mso-position-vertical-relative:line" coordsize="62922,19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">
                <v:shape id="_x0000_s1058" type="#_x0000_t75" style="position:absolute;width:62922;height:19678;visibility:visible;mso-wrap-style:square" stroked="t">
                  <v:fill o:detectmouseclick="t"/>
                  <v:stroke dashstyle="1 1"/>
                  <v:path o:connecttype="none"/>
                </v:shape>
                <v:rect id="Rectangle 127" o:spid="_x0000_s1059" style="position:absolute;left:15159;top:9757;width:7119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yD8UA&#10;AADbAAAADwAAAGRycy9kb3ducmV2LnhtbESPQWvCQBSE70L/w/IKvUjdGLBJU1cRwSKUHkw89PjI&#10;viah2bcxuybx33cLBY/DzHzDrLeTacVAvWssK1guIhDEpdUNVwrOxeE5BeE8ssbWMim4kYPt5mG2&#10;xkzbkU805L4SAcIuQwW1910mpStrMugWtiMO3rftDfog+0rqHscAN62Mo+hFGmw4LNTY0b6m8ie/&#10;GgUXXGl+T/R1Sbz6KOL565h+fSr19Djt3kB4mvw9/N8+agVJAn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7IPxQAAANsAAAAPAAAAAAAAAAAAAAAAAJgCAABkcnMv&#10;ZG93bnJldi54bWxQSwUGAAAAAAQABAD1AAAAigMAAAAA&#10;" stroked="f">
                  <v:stroke endcap="square"/>
                  <v:textbox>
                    <w:txbxContent>
                      <w:p w:rsidR="00F335A5" w:rsidRPr="00322C20" w:rsidRDefault="00F335A5" w:rsidP="00F335A5">
                        <w:pPr>
                          <w:jc w:val="center"/>
                          <w:rPr>
                            <w:b/>
                            <w:bCs/>
                            <w:color w:val="FF6600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Off</w:t>
                        </w:r>
                      </w:p>
                    </w:txbxContent>
                  </v:textbox>
                </v:rect>
                <v:shape id="AutoShape 151" o:spid="_x0000_s1060" type="#_x0000_t23" style="position:absolute;left:13835;top:6565;width:9892;height:9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p5sAA&#10;AADbAAAADwAAAGRycy9kb3ducmV2LnhtbERPy4rCMBTdC/MP4Q7MTtMZRIeOqYgijLjR6sbdpbl9&#10;YHNTkljr35uF4PJw3ovlYFrRk/ONZQXfkwQEcWF1w5WC82k7/gXhA7LG1jIpeJCHZfYxWmCq7Z2P&#10;1OehEjGEfYoK6hC6VEpf1GTQT2xHHLnSOoMhQldJ7fAew00rf5JkJg02HBtq7GhdU3HNb0bBwU7N&#10;JZ/2m7M+7uZusy8vet0r9fU5rP5ABBrCW/xy/2sF8zg2fok/QG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kp5sAAAADbAAAADwAAAAAAAAAAAAAAAACYAgAAZHJzL2Rvd25y&#10;ZXYueG1sUEsFBgAAAAAEAAQA9QAAAIUDAAAAAA==&#10;" adj="1241" fillcolor="#c00000"/>
                <v:shape id="Text Box 150" o:spid="_x0000_s1061" type="#_x0000_t202" style="position:absolute;left:21587;top:463;width:2145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xk8QA&#10;AADbAAAADwAAAGRycy9kb3ducmV2LnhtbESPQWsCMRSE74X+h/CE3mpWKXbdGqUWCsWLVL3s7bF5&#10;3QQ3L3GT6vrvjVDocZiZb5jFanCdOFMfrWcFk3EBgrjx2nKr4LD/fC5BxISssfNMCq4UYbV8fFhg&#10;pf2Fv+m8S63IEI4VKjAphUrK2BhyGMc+EGfvx/cOU5Z9K3WPlwx3nZwWxUw6tJwXDAb6MNQcd79O&#10;Qai13J7Csd6U9mVry4OZTeu1Uk+j4f0NRKIh/Yf/2l9awesc7l/y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4cZPEAAAA2wAAAA8AAAAAAAAAAAAAAAAAmAIAAGRycy9k&#10;b3ducmV2LnhtbFBLBQYAAAAABAAEAPUAAACJAwAAAAA=&#10;" fillcolor="white [3212]" strokecolor="black [3200]">
                  <v:stroke linestyle="thinThin"/>
                  <v:textbox inset=",0,,0">
                    <w:txbxContent>
                      <w:p w:rsidR="00F335A5" w:rsidRDefault="00F335A5" w:rsidP="00F335A5">
                        <w:pPr>
                          <w:pStyle w:val="NormalWeb"/>
                          <w:spacing w:before="80" w:beforeAutospacing="0" w:after="80" w:afterAutospacing="0"/>
                          <w:jc w:val="center"/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Red Light Sequence Machine</w:t>
                        </w:r>
                      </w:p>
                    </w:txbxContent>
                  </v:textbox>
                </v:shape>
                <v:oval id="Oval 82" o:spid="_x0000_s1062" style="position:absolute;left:40089;top:6557;width:9252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77BcAA&#10;AADbAAAADwAAAGRycy9kb3ducmV2LnhtbESPQWsCMRSE74L/ITyhN83qwS6rUbS00KtaPD82z2Qx&#10;eVmSrG7/fVMo9DjMzDfMdj96Jx4UUxdYwXJRgSBug+7YKPi6fMxrECkja3SBScE3JdjvppMtNjo8&#10;+USPczaiQDg1qMDm3DdSptaSx7QIPXHxbiF6zEVGI3XEZ4F7J1dVtZYeOy4LFnt6s9Tez4NXMJhr&#10;fTHDOtr30fTx1R3p4E5KvczGwwZEpjH/h//an1pBvYLfL+UHyN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77BcAAAADbAAAADwAAAAAAAAAAAAAAAACYAgAAZHJzL2Rvd25y&#10;ZXYueG1sUEsFBgAAAAAEAAQA9QAAAIUDAAAAAA==&#10;" fillcolor="#c00000" strokecolor="black [3200]" strokeweight="1pt">
                  <v:textbox inset="0,0,0,0">
                    <w:txbxContent>
                      <w:p w:rsidR="00F335A5" w:rsidRPr="00536710" w:rsidRDefault="00841E27" w:rsidP="00F335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On</w:t>
                        </w:r>
                      </w:p>
                    </w:txbxContent>
                  </v:textbox>
                </v:oval>
                <v:rect id="Rectangle 83" o:spid="_x0000_s1063" style="position:absolute;left:21276;top:14834;width:2040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v0MQA&#10;AADbAAAADwAAAGRycy9kb3ducmV2LnhtbESP3WrCQBSE7wt9h+UUvGs2VikhukqpBCwUoVrq7TF7&#10;TEKzZ2N28+Pbu4WCl8PMfMMs16OpRU+tqywrmEYxCOLc6ooLBd+H7DkB4TyyxtoyKbiSg/Xq8WGJ&#10;qbYDf1G/94UIEHYpKii9b1IpXV6SQRfZhjh4Z9sa9EG2hdQtDgFuavkSx6/SYMVhocSG3kvKf/ed&#10;UbD57C4/PXfJZtof5x88ZKedyZSaPI1vCxCeRn8P/7e3WkEyg78v4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Qb9DEAAAA2wAAAA8AAAAAAAAAAAAAAAAAmAIAAGRycy9k&#10;b3ducmV2LnhtbFBLBQYAAAAABAAEAPUAAACJAwAAAAA=&#10;" filled="f" stroked="f">
                  <v:stroke endcap="square"/>
                  <v:textbox>
                    <w:txbxContent>
                      <w:p w:rsidR="00F335A5" w:rsidRDefault="00841E27" w:rsidP="006D4C2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Preprint</w:t>
                        </w:r>
                        <w:del w:id="341" w:author=" Zohar Shechter" w:date="2012-11-22T17:35:00Z">
                          <w:r w:rsidDel="006D4C2A">
                            <w:rPr>
                              <w:rFonts w:eastAsia="Times New Roman"/>
                              <w:sz w:val="22"/>
                              <w:szCs w:val="22"/>
                            </w:rPr>
                            <w:delText>,</w:delText>
                          </w:r>
                        </w:del>
                        <w:ins w:id="342" w:author=" Zohar Shechter" w:date="2012-11-22T17:35:00Z">
                          <w:r w:rsidR="006D4C2A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-or-</w:t>
                          </w:r>
                        </w:ins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 Resetting EM</w:t>
                        </w:r>
                        <w:ins w:id="343" w:author=" Zohar Shechter" w:date="2012-11-22T17:35:00Z">
                          <w:r w:rsidR="006D4C2A">
                            <w:rPr>
                              <w:rFonts w:eastAsia="Times New Roman"/>
                              <w:sz w:val="22"/>
                              <w:szCs w:val="22"/>
                            </w:rPr>
                            <w:t xml:space="preserve"> app</w:t>
                          </w:r>
                        </w:ins>
                      </w:p>
                    </w:txbxContent>
                  </v:textbox>
                </v:rect>
                <v:rect id="Rectangle 86" o:spid="_x0000_s1064" style="position:absolute;left:21053;top:5564;width:20390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MSMQA&#10;AADbAAAADwAAAGRycy9kb3ducmV2LnhtbESP3WrCQBSE74W+w3IK3unGIhKim1AqAYVSqC3t7TF7&#10;TILZs2l289O37xYEL4eZ+YbZZZNpxECdqy0rWC0jEMSF1TWXCj4/8kUMwnlkjY1lUvBLDrL0YbbD&#10;RNuR32k4+VIECLsEFVTet4mUrqjIoFvaljh4F9sZ9EF2pdQdjgFuGvkURRtpsOawUGFLLxUV11Nv&#10;FOxf+5+vgft4vxq+10ce8/ObyZWaP07PWxCeJn8P39oHrSDewP+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nzEjEAAAA2wAAAA8AAAAAAAAAAAAAAAAAmAIAAGRycy9k&#10;b3ducmV2LnhtbFBLBQYAAAAABAAEAPUAAACJAwAAAAA=&#10;" filled="f" stroked="f">
                  <v:stroke endcap="square"/>
                  <v:textbox>
                    <w:txbxContent>
                      <w:p w:rsidR="00F335A5" w:rsidRDefault="00841E27" w:rsidP="00F335A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Printing Error Stoppage</w:t>
                        </w:r>
                      </w:p>
                    </w:txbxContent>
                  </v:textbox>
                </v:rect>
                <v:shape id="Straight Arrow Connector 87" o:spid="_x0000_s1065" type="#_x0000_t32" style="position:absolute;left:22278;top:7940;width:19166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V4K8QAAADbAAAADwAAAGRycy9kb3ducmV2LnhtbESPX2vCMBTF3wW/Q7jC3jTd0E2qUcQx&#10;UIRJu4H4dm3u2mJzU5Jou2+/DAZ7PJw/P85y3ZtG3Mn52rKCx0kCgriwuuZSwefH23gOwgdkjY1l&#10;UvBNHtar4WCJqbYdZ3TPQyniCPsUFVQhtKmUvqjIoJ/Yljh6X9YZDFG6UmqHXRw3jXxKkmdpsOZI&#10;qLClbUXFNb+ZCHmdZrPD6XCZUrY5dpf9+T24s1IPo36zABGoD//hv/ZOK5i/wO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XgrxAAAANsAAAAPAAAAAAAAAAAA&#10;AAAAAKECAABkcnMvZG93bnJldi54bWxQSwUGAAAAAAQABAD5AAAAkgMAAAAA&#10;" strokecolor="#4579b8 [3044]">
                  <v:stroke endarrow="open"/>
                </v:shape>
                <v:shape id="Straight Arrow Connector 92" o:spid="_x0000_s1066" type="#_x0000_t32" style="position:absolute;left:22278;top:14622;width:19166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tNbsQAAADbAAAADwAAAGRycy9kb3ducmV2LnhtbESPX2vCMBTF3wd+h3AF32aquKHVKLIh&#10;bAiTqiC+XZtrW2xuSpLZ7tsvg4GPh/Pnx1msOlOLOzlfWVYwGiYgiHOrKy4UHA+b5ykIH5A11pZJ&#10;wQ95WC17TwtMtW05o/s+FCKOsE9RQRlCk0rp85IM+qFtiKN3tc5giNIVUjts47ip5ThJXqXBiiOh&#10;xIbeSspv+28TIe+T7GV72l4mlK137eXz/BXcWalBv1vPQQTqwiP83/7QCm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K01u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7161BF" w:rsidRPr="007161BF" w:rsidRDefault="00D227F0" w:rsidP="007161BF">
      <w:pPr>
        <w:pStyle w:val="Heading2"/>
        <w:rPr>
          <w:sz w:val="20"/>
          <w:szCs w:val="20"/>
        </w:rPr>
      </w:pPr>
      <w:bookmarkStart w:id="431" w:name="_Toc341377394"/>
      <w:r>
        <w:rPr>
          <w:sz w:val="20"/>
          <w:szCs w:val="20"/>
        </w:rPr>
        <w:t>Embedded Application</w:t>
      </w:r>
      <w:bookmarkEnd w:id="431"/>
    </w:p>
    <w:p w:rsidR="00D77103" w:rsidRPr="00D77103" w:rsidRDefault="00D77103" w:rsidP="00B01774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 w:rsidRPr="00D77103">
        <w:rPr>
          <w:rFonts w:ascii="Times New Roman" w:hAnsi="Times New Roman" w:cs="Times New Roman"/>
          <w:color w:val="000000" w:themeColor="text1"/>
        </w:rPr>
        <w:t xml:space="preserve">Controlling ST using </w:t>
      </w:r>
      <w:proofErr w:type="spellStart"/>
      <w:proofErr w:type="gramStart"/>
      <w:r w:rsidRPr="00D77103">
        <w:rPr>
          <w:rFonts w:ascii="Times New Roman" w:hAnsi="Times New Roman" w:cs="Times New Roman"/>
          <w:color w:val="000000" w:themeColor="text1"/>
        </w:rPr>
        <w:t>ActivateSignalTower</w:t>
      </w:r>
      <w:proofErr w:type="spellEnd"/>
      <w:r w:rsidRPr="00D7710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D77103">
        <w:rPr>
          <w:rFonts w:ascii="Times New Roman" w:hAnsi="Times New Roman" w:cs="Times New Roman"/>
          <w:color w:val="000000" w:themeColor="text1"/>
        </w:rPr>
        <w:t>) under “</w:t>
      </w:r>
      <w:proofErr w:type="spellStart"/>
      <w:r w:rsidRPr="00D77103">
        <w:rPr>
          <w:rFonts w:ascii="Times New Roman" w:hAnsi="Times New Roman" w:cs="Times New Roman"/>
          <w:color w:val="000000" w:themeColor="text1"/>
        </w:rPr>
        <w:t>CBackEndInterface</w:t>
      </w:r>
      <w:proofErr w:type="spellEnd"/>
      <w:r w:rsidRPr="00D77103">
        <w:rPr>
          <w:rFonts w:ascii="Times New Roman" w:hAnsi="Times New Roman" w:cs="Times New Roman"/>
          <w:color w:val="000000" w:themeColor="text1"/>
        </w:rPr>
        <w:t xml:space="preserve">”. </w:t>
      </w:r>
      <w:r w:rsidRPr="00D77103">
        <w:rPr>
          <w:rFonts w:ascii="Times New Roman" w:hAnsi="Times New Roman" w:cs="Times New Roman"/>
          <w:color w:val="000000" w:themeColor="text1"/>
        </w:rPr>
        <w:br/>
        <w:t xml:space="preserve">This function takes into </w:t>
      </w:r>
      <w:r>
        <w:rPr>
          <w:rFonts w:ascii="Times New Roman" w:hAnsi="Times New Roman" w:cs="Times New Roman"/>
          <w:color w:val="000000" w:themeColor="text1"/>
        </w:rPr>
        <w:t xml:space="preserve">account several parameters in </w:t>
      </w:r>
      <w:proofErr w:type="spellStart"/>
      <w:r w:rsidR="00B01774" w:rsidRPr="00B01774">
        <w:rPr>
          <w:rFonts w:ascii="Times New Roman" w:hAnsi="Times New Roman" w:cs="Times New Roman"/>
          <w:color w:val="000000" w:themeColor="text1"/>
        </w:rPr>
        <w:t>CAppParams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</w:p>
    <w:p w:rsidR="00FA0722" w:rsidRDefault="00FA0722" w:rsidP="00FA0722">
      <w:pPr>
        <w:pStyle w:val="MessageHeader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proofErr w:type="spellStart"/>
      <w:r w:rsidRPr="00607186">
        <w:rPr>
          <w:rFonts w:ascii="Times New Roman" w:hAnsi="Times New Roman" w:cs="Times New Roman"/>
          <w:color w:val="548DD4" w:themeColor="text2" w:themeTint="99"/>
        </w:rPr>
        <w:t>SignalTowerEnabled</w:t>
      </w:r>
      <w:proofErr w:type="spellEnd"/>
      <w:r w:rsidRPr="00607186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 xml:space="preserve">check box type parameter. (default value is “checked” on Objet1000 and “unchecked” on other machines) </w:t>
      </w:r>
    </w:p>
    <w:p w:rsidR="00FA0722" w:rsidRDefault="00FA0722" w:rsidP="00FA0722">
      <w:pPr>
        <w:pStyle w:val="MessageHeader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proofErr w:type="spellStart"/>
      <w:r w:rsidRPr="00607186">
        <w:rPr>
          <w:rFonts w:ascii="Times New Roman" w:hAnsi="Times New Roman" w:cs="Times New Roman"/>
          <w:color w:val="548DD4" w:themeColor="text2" w:themeTint="99"/>
        </w:rPr>
        <w:t>LightDutyOnTime_ms</w:t>
      </w:r>
      <w:proofErr w:type="spellEnd"/>
      <w:r w:rsidRPr="00607186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parameter, which signifies blinking ON time in msec.   (</w:t>
      </w:r>
      <w:proofErr w:type="gramStart"/>
      <w:r>
        <w:rPr>
          <w:rFonts w:ascii="Times New Roman" w:hAnsi="Times New Roman" w:cs="Times New Roman"/>
        </w:rPr>
        <w:t>default</w:t>
      </w:r>
      <w:proofErr w:type="gramEnd"/>
      <w:r>
        <w:rPr>
          <w:rFonts w:ascii="Times New Roman" w:hAnsi="Times New Roman" w:cs="Times New Roman"/>
        </w:rPr>
        <w:t xml:space="preserve"> value is 1000).</w:t>
      </w:r>
    </w:p>
    <w:p w:rsidR="00FA0722" w:rsidRPr="004E10A7" w:rsidRDefault="00FA0722" w:rsidP="00FA0722">
      <w:pPr>
        <w:pStyle w:val="MessageHeader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proofErr w:type="spellStart"/>
      <w:r w:rsidRPr="004E10A7">
        <w:rPr>
          <w:rFonts w:ascii="Times New Roman" w:hAnsi="Times New Roman" w:cs="Times New Roman"/>
          <w:color w:val="548DD4" w:themeColor="text2" w:themeTint="99"/>
        </w:rPr>
        <w:t>LightDutyOffTime_ms</w:t>
      </w:r>
      <w:proofErr w:type="spellEnd"/>
      <w:r w:rsidRPr="004E10A7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4E10A7">
        <w:rPr>
          <w:rFonts w:ascii="Times New Roman" w:hAnsi="Times New Roman" w:cs="Times New Roman"/>
        </w:rPr>
        <w:t>parameter, which signifies blinking OFF time in msec. (default value is 1000).</w:t>
      </w:r>
    </w:p>
    <w:p w:rsidR="00793FA1" w:rsidRDefault="00B01774" w:rsidP="0064354F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</w:t>
      </w:r>
      <w:r w:rsidR="0061346E">
        <w:rPr>
          <w:rFonts w:ascii="Times New Roman" w:hAnsi="Times New Roman" w:cs="Times New Roman"/>
        </w:rPr>
        <w:t xml:space="preserve">existing </w:t>
      </w:r>
      <w:r>
        <w:rPr>
          <w:rFonts w:ascii="Times New Roman" w:hAnsi="Times New Roman" w:cs="Times New Roman"/>
        </w:rPr>
        <w:t xml:space="preserve">sections </w:t>
      </w:r>
      <w:r w:rsidR="0061346E">
        <w:rPr>
          <w:rFonts w:ascii="Times New Roman" w:hAnsi="Times New Roman" w:cs="Times New Roman"/>
        </w:rPr>
        <w:t xml:space="preserve">of code </w:t>
      </w:r>
      <w:r>
        <w:rPr>
          <w:rFonts w:ascii="Times New Roman" w:hAnsi="Times New Roman" w:cs="Times New Roman"/>
        </w:rPr>
        <w:t xml:space="preserve">in EM </w:t>
      </w:r>
      <w:r w:rsidR="0061346E">
        <w:rPr>
          <w:rFonts w:ascii="Times New Roman" w:hAnsi="Times New Roman" w:cs="Times New Roman"/>
        </w:rPr>
        <w:t>to control ST state. (</w:t>
      </w:r>
      <w:proofErr w:type="spellStart"/>
      <w:r w:rsidR="0061346E">
        <w:rPr>
          <w:rFonts w:ascii="Times New Roman" w:hAnsi="Times New Roman" w:cs="Times New Roman"/>
        </w:rPr>
        <w:t>ie</w:t>
      </w:r>
      <w:proofErr w:type="spellEnd"/>
      <w:r w:rsidR="0061346E">
        <w:rPr>
          <w:rFonts w:ascii="Times New Roman" w:hAnsi="Times New Roman" w:cs="Times New Roman"/>
        </w:rPr>
        <w:t>: Machine Sequencer, Machine Manager)</w:t>
      </w:r>
      <w:r w:rsidR="006A2116">
        <w:rPr>
          <w:rFonts w:ascii="Times New Roman" w:hAnsi="Times New Roman" w:cs="Times New Roman"/>
        </w:rPr>
        <w:t xml:space="preserve"> according to state machines shown in section 2.1</w:t>
      </w:r>
    </w:p>
    <w:p w:rsidR="006A2116" w:rsidRDefault="006A2116" w:rsidP="00006ACD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ins w:id="432" w:author="Administrator" w:date="2012-12-09T15:3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power-up sequence </w:t>
      </w:r>
      <w:r w:rsidR="00006AC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ll lights will be turned on to validate ST</w:t>
      </w:r>
      <w:ins w:id="433" w:author=" Zohar Shechter" w:date="2012-11-22T17:37:00Z">
        <w:r w:rsidR="006D4C2A">
          <w:rPr>
            <w:rFonts w:ascii="Times New Roman" w:hAnsi="Times New Roman" w:cs="Times New Roman"/>
          </w:rPr>
          <w:t xml:space="preserve"> functionality</w:t>
        </w:r>
      </w:ins>
      <w:r>
        <w:rPr>
          <w:rFonts w:ascii="Times New Roman" w:hAnsi="Times New Roman" w:cs="Times New Roman"/>
        </w:rPr>
        <w:t xml:space="preserve"> and then turned off.</w:t>
      </w:r>
    </w:p>
    <w:p w:rsidR="009C553D" w:rsidRPr="006A2116" w:rsidRDefault="009C553D">
      <w:pPr>
        <w:pStyle w:val="MessageHeader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proofErr w:type="spellStart"/>
      <w:ins w:id="434" w:author="Administrator" w:date="2012-12-09T15:38:00Z">
        <w:r>
          <w:rPr>
            <w:rFonts w:ascii="Times New Roman" w:hAnsi="Times New Roman" w:cs="Times New Roman"/>
          </w:rPr>
          <w:t>CSignalTower</w:t>
        </w:r>
      </w:ins>
      <w:proofErr w:type="spellEnd"/>
      <w:ins w:id="435" w:author="Administrator" w:date="2012-12-09T15:41:00Z">
        <w:r>
          <w:rPr>
            <w:rFonts w:ascii="Times New Roman" w:hAnsi="Times New Roman" w:cs="Times New Roman"/>
          </w:rPr>
          <w:t xml:space="preserve"> will now remember </w:t>
        </w:r>
      </w:ins>
      <w:ins w:id="436" w:author="Administrator" w:date="2012-12-09T15:55:00Z">
        <w:r w:rsidR="00DB2EB5">
          <w:rPr>
            <w:rFonts w:ascii="Times New Roman" w:hAnsi="Times New Roman" w:cs="Times New Roman"/>
          </w:rPr>
          <w:t xml:space="preserve">its </w:t>
        </w:r>
      </w:ins>
      <w:ins w:id="437" w:author="Administrator" w:date="2012-12-09T15:41:00Z">
        <w:r>
          <w:rPr>
            <w:rFonts w:ascii="Times New Roman" w:hAnsi="Times New Roman" w:cs="Times New Roman"/>
          </w:rPr>
          <w:t>state</w:t>
        </w:r>
      </w:ins>
      <w:ins w:id="438" w:author="Administrator" w:date="2012-12-09T15:42:00Z">
        <w:r>
          <w:rPr>
            <w:rFonts w:ascii="Times New Roman" w:hAnsi="Times New Roman" w:cs="Times New Roman"/>
          </w:rPr>
          <w:t>.</w:t>
        </w:r>
      </w:ins>
      <w:ins w:id="439" w:author="Administrator" w:date="2012-12-10T12:06:00Z">
        <w:r w:rsidR="00D6787B">
          <w:rPr>
            <w:rFonts w:ascii="Times New Roman" w:hAnsi="Times New Roman" w:cs="Times New Roman"/>
          </w:rPr>
          <w:t xml:space="preserve"> Since it’s not possible to track the state of each light (HW wise) we can only track the state in which the light should be.</w:t>
        </w:r>
      </w:ins>
      <w:ins w:id="440" w:author="Administrator" w:date="2012-12-09T15:56:00Z">
        <w:r w:rsidR="00DB2EB5">
          <w:rPr>
            <w:rFonts w:ascii="Times New Roman" w:hAnsi="Times New Roman" w:cs="Times New Roman"/>
          </w:rPr>
          <w:br/>
        </w:r>
      </w:ins>
      <w:ins w:id="441" w:author="Administrator" w:date="2012-12-09T15:49:00Z">
        <w:r w:rsidR="0057114F">
          <w:rPr>
            <w:rFonts w:ascii="Times New Roman" w:hAnsi="Times New Roman" w:cs="Times New Roman"/>
          </w:rPr>
          <w:t xml:space="preserve">We can get </w:t>
        </w:r>
      </w:ins>
      <w:ins w:id="442" w:author="Administrator" w:date="2012-12-09T15:56:00Z">
        <w:r w:rsidR="00DB2EB5">
          <w:rPr>
            <w:rFonts w:ascii="Times New Roman" w:hAnsi="Times New Roman" w:cs="Times New Roman"/>
          </w:rPr>
          <w:t>ST</w:t>
        </w:r>
      </w:ins>
      <w:ins w:id="443" w:author="Administrator" w:date="2012-12-09T15:49:00Z">
        <w:r w:rsidR="0057114F">
          <w:rPr>
            <w:rFonts w:ascii="Times New Roman" w:hAnsi="Times New Roman" w:cs="Times New Roman"/>
          </w:rPr>
          <w:t xml:space="preserve"> current state using function: </w:t>
        </w:r>
        <w:proofErr w:type="spellStart"/>
        <w:proofErr w:type="gramStart"/>
        <w:r w:rsidR="0057114F" w:rsidRPr="0057114F">
          <w:rPr>
            <w:rFonts w:ascii="Times New Roman" w:hAnsi="Times New Roman" w:cs="Times New Roman"/>
          </w:rPr>
          <w:t>GetLightState</w:t>
        </w:r>
        <w:proofErr w:type="spellEnd"/>
        <w:r w:rsidR="0057114F" w:rsidRPr="0057114F">
          <w:rPr>
            <w:rFonts w:ascii="Times New Roman" w:hAnsi="Times New Roman" w:cs="Times New Roman"/>
          </w:rPr>
          <w:t>(</w:t>
        </w:r>
      </w:ins>
      <w:proofErr w:type="gramEnd"/>
      <w:ins w:id="444" w:author="Administrator" w:date="2012-12-09T15:57:00Z">
        <w:r w:rsidR="00DB2EB5">
          <w:rPr>
            <w:rFonts w:ascii="Times New Roman" w:hAnsi="Times New Roman" w:cs="Times New Roman"/>
          </w:rPr>
          <w:t>…</w:t>
        </w:r>
      </w:ins>
      <w:ins w:id="445" w:author="Administrator" w:date="2012-12-09T15:49:00Z">
        <w:r w:rsidR="0057114F" w:rsidRPr="0057114F">
          <w:rPr>
            <w:rFonts w:ascii="Times New Roman" w:hAnsi="Times New Roman" w:cs="Times New Roman"/>
          </w:rPr>
          <w:t xml:space="preserve"> )</w:t>
        </w:r>
      </w:ins>
      <w:ins w:id="446" w:author="Administrator" w:date="2012-12-09T15:56:00Z">
        <w:r w:rsidR="00DB2EB5">
          <w:rPr>
            <w:rFonts w:ascii="Times New Roman" w:hAnsi="Times New Roman" w:cs="Times New Roman"/>
          </w:rPr>
          <w:t xml:space="preserve">, preferably through </w:t>
        </w:r>
      </w:ins>
      <w:proofErr w:type="spellStart"/>
      <w:ins w:id="447" w:author="Administrator" w:date="2012-12-09T15:57:00Z">
        <w:r w:rsidR="00DB2EB5" w:rsidRPr="00DB2EB5">
          <w:rPr>
            <w:rFonts w:ascii="Times New Roman" w:hAnsi="Times New Roman" w:cs="Times New Roman"/>
          </w:rPr>
          <w:t>CBackEndInterface</w:t>
        </w:r>
        <w:proofErr w:type="spellEnd"/>
        <w:r w:rsidR="00DB2EB5" w:rsidRPr="00DB2EB5">
          <w:rPr>
            <w:rFonts w:ascii="Times New Roman" w:hAnsi="Times New Roman" w:cs="Times New Roman"/>
          </w:rPr>
          <w:t>::</w:t>
        </w:r>
        <w:proofErr w:type="spellStart"/>
        <w:r w:rsidR="00DB2EB5" w:rsidRPr="00DB2EB5">
          <w:rPr>
            <w:rFonts w:ascii="Times New Roman" w:hAnsi="Times New Roman" w:cs="Times New Roman"/>
          </w:rPr>
          <w:t>GetSignalTowerLightState</w:t>
        </w:r>
        <w:proofErr w:type="spellEnd"/>
        <w:r w:rsidR="00DB2EB5">
          <w:rPr>
            <w:rFonts w:ascii="Times New Roman" w:hAnsi="Times New Roman" w:cs="Times New Roman"/>
          </w:rPr>
          <w:t>(…)</w:t>
        </w:r>
      </w:ins>
    </w:p>
    <w:p w:rsidR="00D97856" w:rsidRDefault="00D97856" w:rsidP="00537111">
      <w:pPr>
        <w:rPr>
          <w:lang w:bidi="he-IL"/>
        </w:rPr>
      </w:pPr>
    </w:p>
    <w:p w:rsidR="00D97856" w:rsidRPr="00D97856" w:rsidRDefault="00D97856" w:rsidP="00D97856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448" w:name="_Toc341377395"/>
      <w:r w:rsidRPr="00D97856">
        <w:rPr>
          <w:sz w:val="24"/>
          <w:szCs w:val="24"/>
        </w:rPr>
        <w:t>Development</w:t>
      </w:r>
      <w:bookmarkEnd w:id="448"/>
    </w:p>
    <w:p w:rsidR="00D227F0" w:rsidRDefault="00D227F0" w:rsidP="00537111">
      <w:pPr>
        <w:rPr>
          <w:lang w:bidi="he-IL"/>
        </w:rPr>
      </w:pPr>
    </w:p>
    <w:p w:rsidR="00D227F0" w:rsidDel="00C9590B" w:rsidRDefault="009E4D85" w:rsidP="00D97856">
      <w:pPr>
        <w:pStyle w:val="Heading2"/>
        <w:rPr>
          <w:del w:id="449" w:author="Administrator" w:date="2012-11-22T19:51:00Z"/>
          <w:sz w:val="20"/>
          <w:szCs w:val="20"/>
        </w:rPr>
      </w:pPr>
      <w:bookmarkStart w:id="450" w:name="_Toc341377396"/>
      <w:r>
        <w:rPr>
          <w:sz w:val="20"/>
          <w:szCs w:val="20"/>
        </w:rPr>
        <w:t xml:space="preserve">Limitations &amp; </w:t>
      </w:r>
      <w:r w:rsidR="00D97856" w:rsidRPr="00D97856">
        <w:rPr>
          <w:sz w:val="20"/>
          <w:szCs w:val="20"/>
        </w:rPr>
        <w:t>Risks</w:t>
      </w:r>
      <w:bookmarkEnd w:id="450"/>
    </w:p>
    <w:p w:rsidR="003E1AE0" w:rsidRDefault="0030713E">
      <w:pPr>
        <w:pStyle w:val="Heading2"/>
        <w:rPr>
          <w:ins w:id="451" w:author=" Zohar Shechter" w:date="2012-11-22T18:09:00Z"/>
        </w:rPr>
        <w:pPrChange w:id="452" w:author="Administrator" w:date="2012-11-22T19:51:00Z">
          <w:pPr>
            <w:ind w:left="360" w:right="360"/>
          </w:pPr>
        </w:pPrChange>
      </w:pPr>
      <w:del w:id="453" w:author=" Zohar Shechter" w:date="2012-11-22T17:40:00Z">
        <w:r w:rsidDel="006D4C2A">
          <w:delText>None</w:delText>
        </w:r>
      </w:del>
      <w:bookmarkStart w:id="454" w:name="_Toc341377397"/>
      <w:bookmarkEnd w:id="454"/>
    </w:p>
    <w:p w:rsidR="004519BA" w:rsidRDefault="004519BA" w:rsidP="0030713E">
      <w:pPr>
        <w:ind w:left="360" w:right="360"/>
        <w:rPr>
          <w:ins w:id="455" w:author=" Zohar Shechter" w:date="2012-11-22T17:40:00Z"/>
          <w:lang w:bidi="he-IL"/>
        </w:rPr>
      </w:pPr>
      <w:ins w:id="456" w:author=" Zohar Shechter" w:date="2012-11-22T18:09:00Z">
        <w:r>
          <w:rPr>
            <w:lang w:bidi="he-IL"/>
          </w:rPr>
          <w:t>None</w:t>
        </w:r>
      </w:ins>
    </w:p>
    <w:p w:rsidR="00C12BCD" w:rsidRPr="00D97856" w:rsidDel="004519BA" w:rsidRDefault="00C12BCD">
      <w:pPr>
        <w:pStyle w:val="ListParagraph"/>
        <w:numPr>
          <w:ilvl w:val="0"/>
          <w:numId w:val="26"/>
        </w:numPr>
        <w:ind w:right="360"/>
        <w:rPr>
          <w:del w:id="457" w:author=" Zohar Shechter" w:date="2012-11-22T18:09:00Z"/>
          <w:lang w:bidi="he-IL"/>
        </w:rPr>
        <w:pPrChange w:id="458" w:author=" Zohar Shechter" w:date="2012-11-22T17:47:00Z">
          <w:pPr>
            <w:ind w:left="360" w:right="360"/>
          </w:pPr>
        </w:pPrChange>
      </w:pPr>
      <w:bookmarkStart w:id="459" w:name="_Toc341375747"/>
      <w:bookmarkStart w:id="460" w:name="_Toc341377398"/>
      <w:bookmarkEnd w:id="459"/>
      <w:bookmarkEnd w:id="460"/>
    </w:p>
    <w:p w:rsidR="00D97856" w:rsidRPr="00D97856" w:rsidRDefault="00D97856" w:rsidP="00D97856">
      <w:pPr>
        <w:pStyle w:val="Heading2"/>
        <w:rPr>
          <w:sz w:val="20"/>
          <w:szCs w:val="20"/>
        </w:rPr>
      </w:pPr>
      <w:bookmarkStart w:id="461" w:name="_Toc341377399"/>
      <w:r w:rsidRPr="00D97856">
        <w:rPr>
          <w:sz w:val="20"/>
          <w:szCs w:val="20"/>
        </w:rPr>
        <w:t>Development Stages</w:t>
      </w:r>
      <w:bookmarkEnd w:id="461"/>
    </w:p>
    <w:p w:rsidR="00D97856" w:rsidRDefault="00D60FF2" w:rsidP="00533029">
      <w:pPr>
        <w:pStyle w:val="ListParagraph"/>
        <w:numPr>
          <w:ilvl w:val="0"/>
          <w:numId w:val="10"/>
        </w:numPr>
        <w:ind w:right="360"/>
        <w:rPr>
          <w:lang w:bidi="he-IL"/>
        </w:rPr>
      </w:pPr>
      <w:r>
        <w:rPr>
          <w:lang w:bidi="he-IL"/>
        </w:rPr>
        <w:t xml:space="preserve">All </w:t>
      </w:r>
      <w:r w:rsidRPr="00EA696A">
        <w:rPr>
          <w:color w:val="000000" w:themeColor="text1"/>
          <w:lang w:bidi="he-IL"/>
        </w:rPr>
        <w:t>development</w:t>
      </w:r>
      <w:r>
        <w:rPr>
          <w:lang w:bidi="he-IL"/>
        </w:rPr>
        <w:t xml:space="preserve"> will be done in Trunk.</w:t>
      </w:r>
    </w:p>
    <w:p w:rsidR="00233C85" w:rsidDel="00C12BCD" w:rsidRDefault="00426229" w:rsidP="00C12BCD">
      <w:pPr>
        <w:pStyle w:val="ListParagraph"/>
        <w:numPr>
          <w:ilvl w:val="0"/>
          <w:numId w:val="10"/>
        </w:numPr>
        <w:ind w:right="360"/>
        <w:rPr>
          <w:del w:id="462" w:author=" Zohar Shechter" w:date="2012-11-22T17:48:00Z"/>
          <w:color w:val="FF0000"/>
          <w:lang w:bidi="he-IL"/>
        </w:rPr>
      </w:pPr>
      <w:del w:id="463" w:author=" Zohar Shechter" w:date="2012-11-22T17:48:00Z">
        <w:r w:rsidDel="00C12BCD">
          <w:rPr>
            <w:color w:val="000000" w:themeColor="text1"/>
            <w:lang w:bidi="he-IL"/>
          </w:rPr>
          <w:delText>ST</w:delText>
        </w:r>
        <w:r w:rsidR="00963FE0" w:rsidRPr="00EA696A" w:rsidDel="00C12BCD">
          <w:rPr>
            <w:color w:val="000000" w:themeColor="text1"/>
            <w:lang w:bidi="he-IL"/>
          </w:rPr>
          <w:delText xml:space="preserve"> feature will be </w:delText>
        </w:r>
        <w:r w:rsidR="00EA696A" w:rsidRPr="00EA696A" w:rsidDel="00C12BCD">
          <w:rPr>
            <w:color w:val="000000" w:themeColor="text1"/>
            <w:lang w:bidi="he-IL"/>
          </w:rPr>
          <w:delText>activated by</w:delText>
        </w:r>
        <w:r w:rsidR="0092490F" w:rsidRPr="00EA696A" w:rsidDel="00C12BCD">
          <w:rPr>
            <w:color w:val="000000" w:themeColor="text1"/>
            <w:lang w:bidi="he-IL"/>
          </w:rPr>
          <w:delText xml:space="preserve"> </w:delText>
        </w:r>
        <w:r w:rsidDel="00C12BCD">
          <w:rPr>
            <w:color w:val="4F81BD" w:themeColor="accent1"/>
            <w:lang w:bidi="he-IL"/>
          </w:rPr>
          <w:delText>SignalTower</w:delText>
        </w:r>
        <w:r w:rsidR="0092490F" w:rsidRPr="00EA696A" w:rsidDel="00C12BCD">
          <w:rPr>
            <w:color w:val="4F81BD" w:themeColor="accent1"/>
            <w:lang w:bidi="he-IL"/>
          </w:rPr>
          <w:delText xml:space="preserve">Enabled </w:delText>
        </w:r>
        <w:r w:rsidR="0092490F" w:rsidRPr="00EA696A" w:rsidDel="00C12BCD">
          <w:rPr>
            <w:color w:val="000000" w:themeColor="text1"/>
            <w:lang w:bidi="he-IL"/>
          </w:rPr>
          <w:delText>parameter in Parameter</w:delText>
        </w:r>
      </w:del>
      <w:del w:id="464" w:author=" Zohar Shechter" w:date="2012-11-22T17:47:00Z">
        <w:r w:rsidR="0092490F" w:rsidRPr="00EA696A" w:rsidDel="00C12BCD">
          <w:rPr>
            <w:color w:val="000000" w:themeColor="text1"/>
            <w:lang w:bidi="he-IL"/>
          </w:rPr>
          <w:delText>’</w:delText>
        </w:r>
      </w:del>
      <w:del w:id="465" w:author=" Zohar Shechter" w:date="2012-11-22T17:48:00Z">
        <w:r w:rsidR="0092490F" w:rsidRPr="00EA696A" w:rsidDel="00C12BCD">
          <w:rPr>
            <w:color w:val="000000" w:themeColor="text1"/>
            <w:lang w:bidi="he-IL"/>
          </w:rPr>
          <w:delText>s Manager</w:delText>
        </w:r>
        <w:r w:rsidR="00EA696A" w:rsidRPr="00EA696A" w:rsidDel="00C12BCD">
          <w:rPr>
            <w:color w:val="000000" w:themeColor="text1"/>
            <w:lang w:bidi="he-IL"/>
          </w:rPr>
          <w:delText>.</w:delText>
        </w:r>
        <w:r w:rsidR="0092490F" w:rsidRPr="00EA696A" w:rsidDel="00C12BCD">
          <w:rPr>
            <w:color w:val="FF0000"/>
            <w:lang w:bidi="he-IL"/>
          </w:rPr>
          <w:delText xml:space="preserve"> </w:delText>
        </w:r>
      </w:del>
    </w:p>
    <w:p w:rsidR="00C12BCD" w:rsidRDefault="00C12BCD" w:rsidP="004A324D">
      <w:pPr>
        <w:pStyle w:val="ListParagraph"/>
        <w:numPr>
          <w:ilvl w:val="0"/>
          <w:numId w:val="10"/>
        </w:numPr>
        <w:ind w:right="360"/>
        <w:rPr>
          <w:ins w:id="466" w:author=" Zohar Shechter" w:date="2012-11-22T17:48:00Z"/>
          <w:lang w:bidi="he-IL"/>
        </w:rPr>
      </w:pPr>
      <w:ins w:id="467" w:author=" Zohar Shechter" w:date="2012-11-22T17:48:00Z">
        <w:r>
          <w:rPr>
            <w:lang w:bidi="he-IL"/>
          </w:rPr>
          <w:t>At first stage the development and testing will be done in Emulation mode.</w:t>
        </w:r>
      </w:ins>
    </w:p>
    <w:p w:rsidR="006A5899" w:rsidRDefault="006A5899" w:rsidP="00C12BCD">
      <w:pPr>
        <w:pStyle w:val="ListParagraph"/>
        <w:numPr>
          <w:ilvl w:val="0"/>
          <w:numId w:val="10"/>
        </w:numPr>
        <w:ind w:right="360"/>
        <w:rPr>
          <w:lang w:bidi="he-IL"/>
        </w:rPr>
      </w:pPr>
      <w:del w:id="468" w:author=" Zohar Shechter" w:date="2012-11-22T17:49:00Z">
        <w:r w:rsidDel="00C12BCD">
          <w:rPr>
            <w:lang w:bidi="he-IL"/>
          </w:rPr>
          <w:delText>At initial stage</w:delText>
        </w:r>
      </w:del>
      <w:ins w:id="469" w:author=" Zohar Shechter" w:date="2012-11-22T17:49:00Z">
        <w:r w:rsidR="00C12BCD">
          <w:rPr>
            <w:lang w:bidi="he-IL"/>
          </w:rPr>
          <w:t>Later</w:t>
        </w:r>
      </w:ins>
      <w:r>
        <w:rPr>
          <w:lang w:bidi="he-IL"/>
        </w:rPr>
        <w:t xml:space="preserve">, </w:t>
      </w:r>
      <w:del w:id="470" w:author=" Zohar Shechter" w:date="2012-11-22T17:49:00Z">
        <w:r w:rsidDel="00C12BCD">
          <w:rPr>
            <w:lang w:bidi="he-IL"/>
          </w:rPr>
          <w:delText xml:space="preserve">the development and </w:delText>
        </w:r>
      </w:del>
      <w:ins w:id="471" w:author=" Zohar Shechter" w:date="2012-11-22T17:49:00Z">
        <w:r w:rsidR="00C12BCD">
          <w:rPr>
            <w:lang w:bidi="he-IL"/>
          </w:rPr>
          <w:t xml:space="preserve">additional </w:t>
        </w:r>
      </w:ins>
      <w:r>
        <w:rPr>
          <w:lang w:bidi="he-IL"/>
        </w:rPr>
        <w:t xml:space="preserve">testing will be done using </w:t>
      </w:r>
      <w:r w:rsidR="004A324D">
        <w:rPr>
          <w:lang w:bidi="he-IL"/>
        </w:rPr>
        <w:t>simulator</w:t>
      </w:r>
    </w:p>
    <w:p w:rsidR="00D45270" w:rsidRDefault="00DA5E74" w:rsidP="00CE7518">
      <w:pPr>
        <w:pStyle w:val="ListParagraph"/>
        <w:numPr>
          <w:ilvl w:val="0"/>
          <w:numId w:val="10"/>
        </w:numPr>
        <w:ind w:right="360"/>
        <w:rPr>
          <w:lang w:bidi="he-IL"/>
        </w:rPr>
      </w:pPr>
      <w:r>
        <w:rPr>
          <w:lang w:bidi="he-IL"/>
        </w:rPr>
        <w:t>A</w:t>
      </w:r>
      <w:r w:rsidR="00CE7518">
        <w:rPr>
          <w:lang w:bidi="he-IL"/>
        </w:rPr>
        <w:t xml:space="preserve">s </w:t>
      </w:r>
      <w:r>
        <w:rPr>
          <w:lang w:bidi="he-IL"/>
        </w:rPr>
        <w:t>more advances stages of development the t</w:t>
      </w:r>
      <w:r w:rsidR="00786233">
        <w:rPr>
          <w:lang w:bidi="he-IL"/>
        </w:rPr>
        <w:t>esting will be done on an Objet1000 Alpha machine</w:t>
      </w:r>
      <w:r w:rsidR="00562817">
        <w:rPr>
          <w:lang w:bidi="he-IL"/>
        </w:rPr>
        <w:t xml:space="preserve"> with ST installed.</w:t>
      </w:r>
    </w:p>
    <w:p w:rsidR="00993295" w:rsidRDefault="00993295" w:rsidP="00D45270">
      <w:pPr>
        <w:ind w:right="360"/>
        <w:rPr>
          <w:ins w:id="472" w:author=" Zohar Shechter" w:date="2012-11-22T18:02:00Z"/>
          <w:lang w:bidi="he-IL"/>
        </w:rPr>
      </w:pPr>
    </w:p>
    <w:p w:rsidR="004519BA" w:rsidRDefault="004519BA">
      <w:pPr>
        <w:pStyle w:val="Heading1"/>
        <w:pPrChange w:id="473" w:author=" Zohar Shechter" w:date="2012-11-22T18:02:00Z">
          <w:pPr>
            <w:ind w:right="360"/>
          </w:pPr>
        </w:pPrChange>
      </w:pPr>
      <w:bookmarkStart w:id="474" w:name="_Toc341377400"/>
      <w:ins w:id="475" w:author=" Zohar Shechter" w:date="2012-11-22T18:02:00Z">
        <w:r>
          <w:t>Testing</w:t>
        </w:r>
      </w:ins>
      <w:bookmarkEnd w:id="474"/>
    </w:p>
    <w:p w:rsidR="004519BA" w:rsidRDefault="004519BA">
      <w:pPr>
        <w:pStyle w:val="ListParagraph"/>
        <w:numPr>
          <w:ilvl w:val="0"/>
          <w:numId w:val="27"/>
        </w:numPr>
        <w:rPr>
          <w:ins w:id="476" w:author=" Zohar Shechter" w:date="2012-11-22T18:05:00Z"/>
          <w:lang w:bidi="he-IL"/>
        </w:rPr>
        <w:pPrChange w:id="477" w:author=" Zohar Shechter" w:date="2012-11-22T18:03:00Z">
          <w:pPr/>
        </w:pPrChange>
      </w:pPr>
      <w:ins w:id="478" w:author=" Zohar Shechter" w:date="2012-11-22T18:05:00Z">
        <w:r>
          <w:rPr>
            <w:lang w:bidi="he-IL"/>
          </w:rPr>
          <w:t>Normal tests</w:t>
        </w:r>
      </w:ins>
    </w:p>
    <w:p w:rsidR="00B45FA1" w:rsidRDefault="004519BA">
      <w:pPr>
        <w:pStyle w:val="ListParagraph"/>
        <w:numPr>
          <w:ilvl w:val="1"/>
          <w:numId w:val="27"/>
        </w:numPr>
        <w:rPr>
          <w:ins w:id="479" w:author=" Zohar Shechter" w:date="2012-11-22T18:05:00Z"/>
          <w:lang w:bidi="he-IL"/>
        </w:rPr>
        <w:pPrChange w:id="480" w:author=" Zohar Shechter" w:date="2012-11-22T18:05:00Z">
          <w:pPr/>
        </w:pPrChange>
      </w:pPr>
      <w:ins w:id="481" w:author=" Zohar Shechter" w:date="2012-11-22T18:03:00Z">
        <w:r>
          <w:rPr>
            <w:lang w:bidi="he-IL"/>
          </w:rPr>
          <w:t>During tests in Emulation mode, verify that the application modifies the signals in all states</w:t>
        </w:r>
      </w:ins>
      <w:ins w:id="482" w:author=" Zohar Shechter" w:date="2012-11-22T18:05:00Z">
        <w:r>
          <w:rPr>
            <w:lang w:bidi="he-IL"/>
          </w:rPr>
          <w:t xml:space="preserve"> and sequences</w:t>
        </w:r>
      </w:ins>
      <w:ins w:id="483" w:author=" Zohar Shechter" w:date="2012-11-22T18:03:00Z">
        <w:r>
          <w:rPr>
            <w:lang w:bidi="he-IL"/>
          </w:rPr>
          <w:t xml:space="preserve"> (</w:t>
        </w:r>
      </w:ins>
      <w:ins w:id="484" w:author=" Zohar Shechter" w:date="2012-11-22T18:04:00Z">
        <w:r>
          <w:rPr>
            <w:lang w:bidi="he-IL"/>
          </w:rPr>
          <w:t xml:space="preserve">specified in </w:t>
        </w:r>
      </w:ins>
      <w:ins w:id="485" w:author=" Zohar Shechter" w:date="2012-11-22T18:05:00Z">
        <w:r>
          <w:rPr>
            <w:lang w:bidi="he-IL"/>
          </w:rPr>
          <w:t>2.1</w:t>
        </w:r>
      </w:ins>
      <w:ins w:id="486" w:author=" Zohar Shechter" w:date="2012-11-22T18:03:00Z">
        <w:r>
          <w:rPr>
            <w:lang w:bidi="he-IL"/>
          </w:rPr>
          <w:t>)</w:t>
        </w:r>
      </w:ins>
    </w:p>
    <w:p w:rsidR="004519BA" w:rsidRDefault="00A123EE">
      <w:pPr>
        <w:pStyle w:val="ListParagraph"/>
        <w:numPr>
          <w:ilvl w:val="1"/>
          <w:numId w:val="27"/>
        </w:numPr>
        <w:rPr>
          <w:ins w:id="487" w:author=" Zohar Shechter" w:date="2012-11-22T19:00:00Z"/>
          <w:lang w:bidi="he-IL"/>
        </w:rPr>
        <w:pPrChange w:id="488" w:author=" Zohar Shechter" w:date="2012-11-22T19:01:00Z">
          <w:pPr/>
        </w:pPrChange>
      </w:pPr>
      <w:ins w:id="489" w:author=" Zohar Shechter" w:date="2012-11-22T19:01:00Z">
        <w:r>
          <w:rPr>
            <w:lang w:bidi="he-IL"/>
          </w:rPr>
          <w:t>Testing with SIM</w:t>
        </w:r>
      </w:ins>
    </w:p>
    <w:p w:rsidR="00A123EE" w:rsidRDefault="00A123EE">
      <w:pPr>
        <w:pStyle w:val="ListParagraph"/>
        <w:numPr>
          <w:ilvl w:val="1"/>
          <w:numId w:val="27"/>
        </w:numPr>
        <w:rPr>
          <w:ins w:id="490" w:author=" Zohar Shechter" w:date="2012-11-22T18:05:00Z"/>
          <w:lang w:bidi="he-IL"/>
        </w:rPr>
        <w:pPrChange w:id="491" w:author=" Zohar Shechter" w:date="2012-11-22T19:01:00Z">
          <w:pPr/>
        </w:pPrChange>
      </w:pPr>
      <w:ins w:id="492" w:author=" Zohar Shechter" w:date="2012-11-22T19:01:00Z">
        <w:r>
          <w:rPr>
            <w:lang w:bidi="he-IL"/>
          </w:rPr>
          <w:t>Testing on actual machine – Objet1000</w:t>
        </w:r>
      </w:ins>
    </w:p>
    <w:p w:rsidR="004519BA" w:rsidRDefault="004519BA">
      <w:pPr>
        <w:pStyle w:val="ListParagraph"/>
        <w:numPr>
          <w:ilvl w:val="0"/>
          <w:numId w:val="27"/>
        </w:numPr>
        <w:rPr>
          <w:ins w:id="493" w:author=" Zohar Shechter" w:date="2012-11-22T18:05:00Z"/>
          <w:lang w:bidi="he-IL"/>
        </w:rPr>
        <w:pPrChange w:id="494" w:author=" Zohar Shechter" w:date="2012-11-22T18:05:00Z">
          <w:pPr/>
        </w:pPrChange>
      </w:pPr>
      <w:ins w:id="495" w:author=" Zohar Shechter" w:date="2012-11-22T18:05:00Z">
        <w:r>
          <w:rPr>
            <w:lang w:bidi="he-IL"/>
          </w:rPr>
          <w:t>Abnormal tests</w:t>
        </w:r>
      </w:ins>
    </w:p>
    <w:p w:rsidR="004519BA" w:rsidRDefault="000E53E2">
      <w:pPr>
        <w:pStyle w:val="ListParagraph"/>
        <w:numPr>
          <w:ilvl w:val="1"/>
          <w:numId w:val="27"/>
        </w:numPr>
        <w:rPr>
          <w:ins w:id="496" w:author=" Zohar Shechter" w:date="2012-11-22T18:37:00Z"/>
          <w:lang w:bidi="he-IL"/>
        </w:rPr>
        <w:pPrChange w:id="497" w:author=" Zohar Shechter" w:date="2012-11-22T18:28:00Z">
          <w:pPr/>
        </w:pPrChange>
      </w:pPr>
      <w:ins w:id="498" w:author=" Zohar Shechter" w:date="2012-11-22T18:27:00Z">
        <w:r>
          <w:rPr>
            <w:lang w:bidi="he-IL"/>
          </w:rPr>
          <w:t xml:space="preserve">Test behavior of application </w:t>
        </w:r>
      </w:ins>
      <w:ins w:id="499" w:author=" Zohar Shechter" w:date="2012-11-22T18:28:00Z">
        <w:r>
          <w:rPr>
            <w:lang w:bidi="he-IL"/>
          </w:rPr>
          <w:t>upon</w:t>
        </w:r>
      </w:ins>
      <w:ins w:id="500" w:author=" Zohar Shechter" w:date="2012-11-22T18:27:00Z">
        <w:r>
          <w:rPr>
            <w:lang w:bidi="he-IL"/>
          </w:rPr>
          <w:t xml:space="preserve"> changing the value of ‘</w:t>
        </w:r>
        <w:proofErr w:type="spellStart"/>
        <w:r w:rsidRPr="00F61B7D">
          <w:rPr>
            <w:color w:val="548DD4" w:themeColor="text2" w:themeTint="99"/>
            <w:lang w:bidi="he-IL"/>
          </w:rPr>
          <w:t>SignalTowerEnabled</w:t>
        </w:r>
        <w:proofErr w:type="spellEnd"/>
        <w:r>
          <w:rPr>
            <w:lang w:bidi="he-IL"/>
          </w:rPr>
          <w:t>’ without restarting</w:t>
        </w:r>
      </w:ins>
      <w:ins w:id="501" w:author=" Zohar Shechter" w:date="2012-11-22T18:28:00Z">
        <w:r>
          <w:rPr>
            <w:lang w:bidi="he-IL"/>
          </w:rPr>
          <w:t xml:space="preserve"> / during printing.</w:t>
        </w:r>
      </w:ins>
    </w:p>
    <w:p w:rsidR="004519BA" w:rsidRDefault="004519BA" w:rsidP="00537111">
      <w:pPr>
        <w:rPr>
          <w:lang w:bidi="he-IL"/>
        </w:rPr>
      </w:pPr>
    </w:p>
    <w:p w:rsidR="00D76C48" w:rsidRPr="00D76C48" w:rsidRDefault="00D76C48" w:rsidP="00D76C48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502" w:name="_Toc341377401"/>
      <w:r w:rsidRPr="00D76C48">
        <w:rPr>
          <w:sz w:val="24"/>
          <w:szCs w:val="24"/>
        </w:rPr>
        <w:t>Operation</w:t>
      </w:r>
      <w:bookmarkEnd w:id="502"/>
    </w:p>
    <w:p w:rsidR="004519BA" w:rsidRPr="004519BA" w:rsidRDefault="004519BA" w:rsidP="00F61B7D">
      <w:pPr>
        <w:pStyle w:val="ListParagraph"/>
        <w:numPr>
          <w:ilvl w:val="0"/>
          <w:numId w:val="11"/>
        </w:numPr>
        <w:ind w:right="360"/>
        <w:jc w:val="both"/>
        <w:rPr>
          <w:ins w:id="503" w:author=" Zohar Shechter" w:date="2012-11-22T18:09:00Z"/>
          <w:lang w:bidi="he-IL"/>
          <w:rPrChange w:id="504" w:author=" Zohar Shechter" w:date="2012-11-22T18:09:00Z">
            <w:rPr>
              <w:ins w:id="505" w:author=" Zohar Shechter" w:date="2012-11-22T18:09:00Z"/>
              <w:color w:val="548DD4" w:themeColor="text2" w:themeTint="99"/>
              <w:lang w:bidi="he-IL"/>
            </w:rPr>
          </w:rPrChange>
        </w:rPr>
      </w:pPr>
      <w:ins w:id="506" w:author=" Zohar Shechter" w:date="2012-11-22T18:09:00Z">
        <w:r>
          <w:rPr>
            <w:lang w:bidi="he-IL"/>
          </w:rPr>
          <w:t xml:space="preserve">Must use new OCB2 card with </w:t>
        </w:r>
        <w:proofErr w:type="spellStart"/>
        <w:r>
          <w:rPr>
            <w:lang w:bidi="he-IL"/>
          </w:rPr>
          <w:t>Silabs</w:t>
        </w:r>
        <w:proofErr w:type="spellEnd"/>
        <w:r>
          <w:rPr>
            <w:lang w:bidi="he-IL"/>
          </w:rPr>
          <w:t xml:space="preserve"> C8051F12x controller, and OCB HEX version 30.10 or greater</w:t>
        </w:r>
      </w:ins>
    </w:p>
    <w:p w:rsidR="004519BA" w:rsidRDefault="00F61B7D" w:rsidP="004519BA">
      <w:pPr>
        <w:pStyle w:val="ListParagraph"/>
        <w:numPr>
          <w:ilvl w:val="0"/>
          <w:numId w:val="11"/>
        </w:numPr>
        <w:ind w:right="360"/>
        <w:jc w:val="both"/>
        <w:rPr>
          <w:lang w:bidi="he-IL"/>
        </w:rPr>
      </w:pPr>
      <w:proofErr w:type="spellStart"/>
      <w:r w:rsidRPr="00F61B7D">
        <w:rPr>
          <w:color w:val="548DD4" w:themeColor="text2" w:themeTint="99"/>
          <w:lang w:bidi="he-IL"/>
        </w:rPr>
        <w:t>SignalTowerEnabled</w:t>
      </w:r>
      <w:proofErr w:type="spellEnd"/>
      <w:r w:rsidRPr="00F61B7D">
        <w:rPr>
          <w:color w:val="548DD4" w:themeColor="text2" w:themeTint="99"/>
          <w:lang w:bidi="he-IL"/>
        </w:rPr>
        <w:t xml:space="preserve"> </w:t>
      </w:r>
      <w:r>
        <w:rPr>
          <w:lang w:bidi="he-IL"/>
        </w:rPr>
        <w:t>parameter must be checked in Parameters Manger in order for this feature to work.</w:t>
      </w:r>
    </w:p>
    <w:p w:rsidR="00D76C48" w:rsidDel="00C9590B" w:rsidRDefault="00D76C48" w:rsidP="00D76C48">
      <w:pPr>
        <w:pStyle w:val="Heading2"/>
        <w:rPr>
          <w:del w:id="507" w:author="Administrator" w:date="2012-11-22T19:51:00Z"/>
          <w:sz w:val="20"/>
          <w:szCs w:val="20"/>
        </w:rPr>
      </w:pPr>
      <w:bookmarkStart w:id="508" w:name="_Toc341377402"/>
      <w:r w:rsidRPr="00D76C48">
        <w:rPr>
          <w:sz w:val="20"/>
          <w:szCs w:val="20"/>
        </w:rPr>
        <w:lastRenderedPageBreak/>
        <w:t>Limitations</w:t>
      </w:r>
      <w:bookmarkEnd w:id="508"/>
    </w:p>
    <w:p w:rsidR="000E53FF" w:rsidRDefault="00F70479">
      <w:pPr>
        <w:pStyle w:val="Heading2"/>
        <w:pPrChange w:id="509" w:author="Administrator" w:date="2012-11-22T19:51:00Z">
          <w:pPr>
            <w:pStyle w:val="ListParagraph"/>
            <w:numPr>
              <w:numId w:val="11"/>
            </w:numPr>
            <w:ind w:right="360" w:hanging="360"/>
            <w:jc w:val="both"/>
          </w:pPr>
        </w:pPrChange>
      </w:pPr>
      <w:del w:id="510" w:author=" Zohar Shechter" w:date="2012-11-22T18:09:00Z">
        <w:r w:rsidDel="004519BA">
          <w:delText>Must use new OCB2 card with Silabs C8051F12x controller</w:delText>
        </w:r>
      </w:del>
      <w:del w:id="511" w:author=" Zohar Shechter" w:date="2012-11-22T17:51:00Z">
        <w:r w:rsidDel="00A62C16">
          <w:delText>.</w:delText>
        </w:r>
      </w:del>
      <w:bookmarkStart w:id="512" w:name="_Toc341377403"/>
      <w:bookmarkEnd w:id="512"/>
    </w:p>
    <w:p w:rsidR="000E53FF" w:rsidRDefault="000E53FF" w:rsidP="000E53FF">
      <w:pPr>
        <w:ind w:right="360"/>
        <w:jc w:val="both"/>
        <w:rPr>
          <w:ins w:id="513" w:author=" Zohar Shechter" w:date="2012-11-22T18:09:00Z"/>
          <w:lang w:bidi="he-IL"/>
        </w:rPr>
      </w:pPr>
    </w:p>
    <w:p w:rsidR="004519BA" w:rsidRDefault="004519BA" w:rsidP="004519BA">
      <w:pPr>
        <w:pStyle w:val="ListParagraph"/>
        <w:numPr>
          <w:ilvl w:val="0"/>
          <w:numId w:val="26"/>
        </w:numPr>
        <w:ind w:right="360"/>
        <w:rPr>
          <w:ins w:id="514" w:author=" Zohar Shechter" w:date="2012-11-22T18:10:00Z"/>
          <w:lang w:bidi="he-IL"/>
        </w:rPr>
      </w:pPr>
      <w:ins w:id="515" w:author=" Zohar Shechter" w:date="2012-11-22T18:09:00Z">
        <w:r>
          <w:rPr>
            <w:lang w:bidi="he-IL"/>
          </w:rPr>
          <w:t>The OCB is not required to give a special signal once losing communication with EM application. This means that upon closing the EM application, the current light signals will remain the same until running the EM again.</w:t>
        </w:r>
      </w:ins>
    </w:p>
    <w:p w:rsidR="004519BA" w:rsidRDefault="004519BA" w:rsidP="00EE7991">
      <w:pPr>
        <w:pStyle w:val="ListParagraph"/>
        <w:numPr>
          <w:ilvl w:val="0"/>
          <w:numId w:val="26"/>
        </w:numPr>
        <w:ind w:right="360"/>
        <w:rPr>
          <w:ins w:id="516" w:author=" Zohar Shechter" w:date="2012-11-22T18:38:00Z"/>
          <w:lang w:bidi="he-IL"/>
        </w:rPr>
      </w:pPr>
      <w:ins w:id="517" w:author=" Zohar Shechter" w:date="2012-11-22T18:10:00Z">
        <w:r>
          <w:rPr>
            <w:lang w:bidi="he-IL"/>
          </w:rPr>
          <w:t>If ‘</w:t>
        </w:r>
        <w:proofErr w:type="spellStart"/>
        <w:r w:rsidRPr="00F61B7D">
          <w:rPr>
            <w:color w:val="548DD4" w:themeColor="text2" w:themeTint="99"/>
            <w:lang w:bidi="he-IL"/>
          </w:rPr>
          <w:t>SignalTowerEnabled</w:t>
        </w:r>
        <w:proofErr w:type="spellEnd"/>
        <w:r>
          <w:rPr>
            <w:lang w:bidi="he-IL"/>
          </w:rPr>
          <w:t xml:space="preserve">’ is modified to be ‘0’ (/un-checked) </w:t>
        </w:r>
      </w:ins>
      <w:ins w:id="518" w:author=" Zohar Shechter" w:date="2012-11-22T18:14:00Z">
        <w:r w:rsidR="00EE7991">
          <w:rPr>
            <w:lang w:bidi="he-IL"/>
          </w:rPr>
          <w:t xml:space="preserve">at the time </w:t>
        </w:r>
      </w:ins>
      <w:ins w:id="519" w:author=" Zohar Shechter" w:date="2012-11-22T18:10:00Z">
        <w:r>
          <w:rPr>
            <w:lang w:bidi="he-IL"/>
          </w:rPr>
          <w:t xml:space="preserve">when one or more of the signals are ON, the signal(s) will remain </w:t>
        </w:r>
      </w:ins>
      <w:ins w:id="520" w:author=" Zohar Shechter" w:date="2012-11-22T18:14:00Z">
        <w:r w:rsidR="00EE7991">
          <w:rPr>
            <w:lang w:bidi="he-IL"/>
          </w:rPr>
          <w:t>“</w:t>
        </w:r>
      </w:ins>
      <w:ins w:id="521" w:author=" Zohar Shechter" w:date="2012-11-22T18:10:00Z">
        <w:r>
          <w:rPr>
            <w:lang w:bidi="he-IL"/>
          </w:rPr>
          <w:t>as is</w:t>
        </w:r>
      </w:ins>
      <w:ins w:id="522" w:author=" Zohar Shechter" w:date="2012-11-22T18:14:00Z">
        <w:r w:rsidR="00EE7991">
          <w:rPr>
            <w:lang w:bidi="he-IL"/>
          </w:rPr>
          <w:t>”</w:t>
        </w:r>
      </w:ins>
      <w:ins w:id="523" w:author=" Zohar Shechter" w:date="2012-11-22T18:10:00Z">
        <w:r>
          <w:rPr>
            <w:lang w:bidi="he-IL"/>
          </w:rPr>
          <w:t xml:space="preserve"> until this parameter is changed again</w:t>
        </w:r>
      </w:ins>
      <w:ins w:id="524" w:author=" Zohar Shechter" w:date="2012-11-22T18:14:00Z">
        <w:r w:rsidR="00EE7991">
          <w:rPr>
            <w:lang w:bidi="he-IL"/>
          </w:rPr>
          <w:t>.</w:t>
        </w:r>
      </w:ins>
    </w:p>
    <w:p w:rsidR="00BE1EA9" w:rsidRDefault="00BE1EA9" w:rsidP="00BE1EA9">
      <w:pPr>
        <w:pStyle w:val="ListParagraph"/>
        <w:numPr>
          <w:ilvl w:val="0"/>
          <w:numId w:val="26"/>
        </w:numPr>
        <w:ind w:right="360"/>
        <w:rPr>
          <w:ins w:id="525" w:author=" Zohar Shechter" w:date="2012-11-22T18:09:00Z"/>
          <w:lang w:bidi="he-IL"/>
        </w:rPr>
      </w:pPr>
      <w:ins w:id="526" w:author=" Zohar Shechter" w:date="2012-11-22T18:39:00Z">
        <w:r>
          <w:rPr>
            <w:lang w:bidi="he-IL"/>
          </w:rPr>
          <w:t>Activating / deactivating the actuators of the signal tower manually from the ‘</w:t>
        </w:r>
        <w:proofErr w:type="spellStart"/>
        <w:r>
          <w:rPr>
            <w:lang w:bidi="he-IL"/>
          </w:rPr>
          <w:t>Actoators</w:t>
        </w:r>
        <w:proofErr w:type="spellEnd"/>
        <w:r>
          <w:rPr>
            <w:lang w:bidi="he-IL"/>
          </w:rPr>
          <w:t xml:space="preserve"> &amp; Sensors’ can cause the </w:t>
        </w:r>
      </w:ins>
      <w:ins w:id="527" w:author=" Zohar Shechter" w:date="2012-11-22T18:40:00Z">
        <w:r>
          <w:rPr>
            <w:lang w:bidi="he-IL"/>
          </w:rPr>
          <w:t>ST</w:t>
        </w:r>
      </w:ins>
      <w:ins w:id="528" w:author=" Zohar Shechter" w:date="2012-11-22T18:39:00Z">
        <w:r>
          <w:rPr>
            <w:lang w:bidi="he-IL"/>
          </w:rPr>
          <w:t xml:space="preserve"> to not represent the current status </w:t>
        </w:r>
      </w:ins>
      <w:ins w:id="529" w:author=" Zohar Shechter" w:date="2012-11-22T18:40:00Z">
        <w:r>
          <w:rPr>
            <w:lang w:bidi="he-IL"/>
          </w:rPr>
          <w:t>correctly.</w:t>
        </w:r>
      </w:ins>
    </w:p>
    <w:p w:rsidR="004519BA" w:rsidRPr="00D97856" w:rsidDel="00C9590B" w:rsidRDefault="004519BA">
      <w:pPr>
        <w:pStyle w:val="ListParagraph"/>
        <w:numPr>
          <w:ilvl w:val="0"/>
          <w:numId w:val="26"/>
        </w:numPr>
        <w:ind w:right="360"/>
        <w:jc w:val="both"/>
        <w:rPr>
          <w:ins w:id="530" w:author=" Zohar Shechter" w:date="2012-11-22T18:09:00Z"/>
          <w:del w:id="531" w:author="Administrator" w:date="2012-11-22T19:52:00Z"/>
          <w:lang w:bidi="he-IL"/>
        </w:rPr>
        <w:pPrChange w:id="532" w:author="Administrator" w:date="2012-11-22T19:52:00Z">
          <w:pPr>
            <w:pStyle w:val="ListParagraph"/>
            <w:numPr>
              <w:numId w:val="26"/>
            </w:numPr>
            <w:ind w:right="360" w:hanging="360"/>
          </w:pPr>
        </w:pPrChange>
      </w:pPr>
      <w:ins w:id="533" w:author=" Zohar Shechter" w:date="2012-11-22T18:09:00Z">
        <w:r>
          <w:rPr>
            <w:lang w:bidi="he-IL"/>
          </w:rPr>
          <w:t>Additional requests for signal activation / deactivation will be added in future phases of ST development.</w:t>
        </w:r>
      </w:ins>
    </w:p>
    <w:p w:rsidR="004519BA" w:rsidDel="00C9590B" w:rsidRDefault="004519BA">
      <w:pPr>
        <w:pStyle w:val="ListParagraph"/>
        <w:numPr>
          <w:ilvl w:val="0"/>
          <w:numId w:val="26"/>
        </w:numPr>
        <w:ind w:right="360"/>
        <w:jc w:val="both"/>
        <w:rPr>
          <w:del w:id="534" w:author="Administrator" w:date="2012-11-22T19:52:00Z"/>
          <w:lang w:bidi="he-IL"/>
        </w:rPr>
        <w:pPrChange w:id="535" w:author="Administrator" w:date="2012-11-22T19:52:00Z">
          <w:pPr>
            <w:ind w:right="360"/>
            <w:jc w:val="both"/>
          </w:pPr>
        </w:pPrChange>
      </w:pPr>
    </w:p>
    <w:p w:rsidR="000E53FF" w:rsidDel="00C9590B" w:rsidRDefault="000E53FF">
      <w:pPr>
        <w:pStyle w:val="ListParagraph"/>
        <w:numPr>
          <w:ilvl w:val="0"/>
          <w:numId w:val="26"/>
        </w:numPr>
        <w:ind w:right="360"/>
        <w:jc w:val="both"/>
        <w:rPr>
          <w:del w:id="536" w:author="Administrator" w:date="2012-11-22T19:52:00Z"/>
          <w:lang w:bidi="he-IL"/>
        </w:rPr>
        <w:pPrChange w:id="537" w:author="Administrator" w:date="2012-11-22T19:52:00Z">
          <w:pPr>
            <w:ind w:right="360"/>
            <w:jc w:val="both"/>
          </w:pPr>
        </w:pPrChange>
      </w:pPr>
    </w:p>
    <w:p w:rsidR="000E53FF" w:rsidDel="00C9590B" w:rsidRDefault="000E53FF">
      <w:pPr>
        <w:pStyle w:val="ListParagraph"/>
        <w:rPr>
          <w:del w:id="538" w:author="Administrator" w:date="2012-11-22T19:52:00Z"/>
          <w:lang w:bidi="he-IL"/>
        </w:rPr>
        <w:pPrChange w:id="539" w:author="Administrator" w:date="2012-11-22T19:52:00Z">
          <w:pPr>
            <w:ind w:right="360"/>
            <w:jc w:val="both"/>
          </w:pPr>
        </w:pPrChange>
      </w:pPr>
    </w:p>
    <w:p w:rsidR="000E53FF" w:rsidDel="00C9590B" w:rsidRDefault="000E53FF">
      <w:pPr>
        <w:pStyle w:val="ListParagraph"/>
        <w:rPr>
          <w:del w:id="540" w:author="Administrator" w:date="2012-11-22T19:52:00Z"/>
          <w:lang w:bidi="he-IL"/>
        </w:rPr>
        <w:pPrChange w:id="541" w:author="Administrator" w:date="2012-11-22T19:52:00Z">
          <w:pPr>
            <w:ind w:right="360"/>
            <w:jc w:val="both"/>
          </w:pPr>
        </w:pPrChange>
      </w:pPr>
    </w:p>
    <w:p w:rsidR="000E53FF" w:rsidRDefault="000E53FF">
      <w:pPr>
        <w:pStyle w:val="ListParagraph"/>
        <w:numPr>
          <w:ilvl w:val="0"/>
          <w:numId w:val="26"/>
        </w:numPr>
        <w:ind w:right="360"/>
        <w:jc w:val="both"/>
        <w:rPr>
          <w:lang w:bidi="he-IL"/>
        </w:rPr>
        <w:pPrChange w:id="542" w:author="Administrator" w:date="2012-11-22T19:52:00Z">
          <w:pPr>
            <w:ind w:right="360"/>
            <w:jc w:val="both"/>
          </w:pPr>
        </w:pPrChange>
      </w:pPr>
    </w:p>
    <w:p w:rsidR="00D76C48" w:rsidRDefault="00D76C48" w:rsidP="00D76C48">
      <w:pPr>
        <w:pStyle w:val="Heading2"/>
        <w:rPr>
          <w:sz w:val="20"/>
          <w:szCs w:val="20"/>
        </w:rPr>
      </w:pPr>
      <w:bookmarkStart w:id="543" w:name="_Toc341377404"/>
      <w:r w:rsidRPr="00D76C48">
        <w:rPr>
          <w:sz w:val="20"/>
          <w:szCs w:val="20"/>
        </w:rPr>
        <w:t>Installation</w:t>
      </w:r>
      <w:bookmarkEnd w:id="543"/>
    </w:p>
    <w:p w:rsidR="00A62C16" w:rsidRDefault="00A62C16" w:rsidP="00CB763D">
      <w:pPr>
        <w:pStyle w:val="ListParagraph"/>
        <w:numPr>
          <w:ilvl w:val="0"/>
          <w:numId w:val="12"/>
        </w:numPr>
        <w:rPr>
          <w:ins w:id="544" w:author=" Zohar Shechter" w:date="2012-11-22T17:59:00Z"/>
          <w:lang w:bidi="he-IL"/>
        </w:rPr>
      </w:pPr>
      <w:ins w:id="545" w:author=" Zohar Shechter" w:date="2012-11-22T17:58:00Z">
        <w:r>
          <w:rPr>
            <w:lang w:bidi="he-IL"/>
          </w:rPr>
          <w:t>Preparations of SW Installation package</w:t>
        </w:r>
      </w:ins>
    </w:p>
    <w:p w:rsidR="00A62C16" w:rsidRDefault="00A62C16">
      <w:pPr>
        <w:pStyle w:val="ListParagraph"/>
        <w:numPr>
          <w:ilvl w:val="1"/>
          <w:numId w:val="12"/>
        </w:numPr>
        <w:rPr>
          <w:ins w:id="546" w:author="Administrator" w:date="2012-11-26T15:18:00Z"/>
          <w:lang w:bidi="he-IL"/>
        </w:rPr>
        <w:pPrChange w:id="547" w:author=" Zohar Shechter" w:date="2012-11-22T18:01:00Z">
          <w:pPr>
            <w:pStyle w:val="ListParagraph"/>
            <w:numPr>
              <w:numId w:val="12"/>
            </w:numPr>
            <w:ind w:hanging="360"/>
          </w:pPr>
        </w:pPrChange>
      </w:pPr>
      <w:ins w:id="548" w:author=" Zohar Shechter" w:date="2012-11-22T18:00:00Z">
        <w:r>
          <w:rPr>
            <w:lang w:bidi="he-IL"/>
          </w:rPr>
          <w:t>New EM EXE is compiled</w:t>
        </w:r>
      </w:ins>
    </w:p>
    <w:p w:rsidR="00E85AC6" w:rsidRDefault="00E85AC6" w:rsidP="00E85AC6">
      <w:pPr>
        <w:pStyle w:val="ListParagraph"/>
        <w:numPr>
          <w:ilvl w:val="0"/>
          <w:numId w:val="12"/>
        </w:numPr>
        <w:rPr>
          <w:ins w:id="549" w:author="Administrator" w:date="2012-11-26T15:18:00Z"/>
          <w:lang w:bidi="he-IL"/>
        </w:rPr>
      </w:pPr>
      <w:ins w:id="550" w:author="Administrator" w:date="2012-11-26T15:19:00Z">
        <w:r w:rsidRPr="00E85AC6">
          <w:rPr>
            <w:lang w:bidi="he-IL"/>
          </w:rPr>
          <w:t>This feature will use the following new parameters:</w:t>
        </w:r>
      </w:ins>
      <w:ins w:id="551" w:author="Administrator" w:date="2012-11-26T15:18:00Z">
        <w:r>
          <w:rPr>
            <w:lang w:bidi="he-IL"/>
          </w:rPr>
          <w:br/>
        </w:r>
      </w:ins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3"/>
        <w:gridCol w:w="1190"/>
        <w:gridCol w:w="978"/>
        <w:gridCol w:w="1217"/>
        <w:gridCol w:w="2668"/>
        <w:gridCol w:w="1408"/>
        <w:gridCol w:w="1162"/>
      </w:tblGrid>
      <w:tr w:rsidR="002E7F88" w:rsidRPr="00F801EA" w:rsidTr="00E85AC6">
        <w:trPr>
          <w:jc w:val="center"/>
          <w:ins w:id="552" w:author="Administrator" w:date="2012-11-26T15:18:00Z"/>
        </w:trPr>
        <w:tc>
          <w:tcPr>
            <w:tcW w:w="0" w:type="auto"/>
            <w:tcBorders>
              <w:bottom w:val="single" w:sz="12" w:space="0" w:color="000000"/>
            </w:tcBorders>
            <w:shd w:val="solid" w:color="8000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53" w:author="Administrator" w:date="2012-11-26T15:18:00Z"/>
                <w:rFonts w:asciiTheme="minorHAnsi" w:hAnsiTheme="minorHAnsi" w:cstheme="minorHAnsi"/>
                <w:b/>
                <w:bCs/>
                <w:i/>
                <w:iCs/>
                <w:color w:val="FFFFFF"/>
                <w:sz w:val="20"/>
                <w:szCs w:val="20"/>
              </w:rPr>
            </w:pPr>
            <w:ins w:id="554" w:author="Administrator" w:date="2012-11-26T15:18:00Z">
              <w:r w:rsidRPr="000A6B87">
                <w:rPr>
                  <w:rFonts w:asciiTheme="minorHAnsi" w:hAnsiTheme="minorHAnsi" w:cstheme="minorHAnsi"/>
                  <w:b/>
                  <w:bCs/>
                  <w:i/>
                  <w:iCs/>
                  <w:color w:val="FFFFFF"/>
                  <w:sz w:val="20"/>
                  <w:szCs w:val="20"/>
                </w:rPr>
                <w:t>Parameter</w:t>
              </w:r>
            </w:ins>
          </w:p>
        </w:tc>
        <w:tc>
          <w:tcPr>
            <w:tcW w:w="0" w:type="auto"/>
            <w:tcBorders>
              <w:bottom w:val="single" w:sz="12" w:space="0" w:color="000000"/>
            </w:tcBorders>
            <w:shd w:val="solid" w:color="8000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55" w:author="Administrator" w:date="2012-11-26T15:18:00Z"/>
                <w:rFonts w:asciiTheme="minorHAnsi" w:hAnsiTheme="minorHAnsi" w:cstheme="minorHAnsi"/>
                <w:b/>
                <w:bCs/>
                <w:i/>
                <w:iCs/>
                <w:color w:val="FFFFFF"/>
                <w:sz w:val="20"/>
                <w:szCs w:val="20"/>
              </w:rPr>
            </w:pPr>
            <w:ins w:id="556" w:author="Administrator" w:date="2012-11-26T15:18:00Z">
              <w:r w:rsidRPr="000A6B87">
                <w:rPr>
                  <w:rFonts w:asciiTheme="minorHAnsi" w:hAnsiTheme="minorHAnsi" w:cstheme="minorHAnsi"/>
                  <w:b/>
                  <w:bCs/>
                  <w:i/>
                  <w:iCs/>
                  <w:color w:val="FFFFFF"/>
                  <w:sz w:val="20"/>
                  <w:szCs w:val="20"/>
                </w:rPr>
                <w:t>Category</w:t>
              </w:r>
            </w:ins>
          </w:p>
        </w:tc>
        <w:tc>
          <w:tcPr>
            <w:tcW w:w="0" w:type="auto"/>
            <w:tcBorders>
              <w:bottom w:val="single" w:sz="12" w:space="0" w:color="000000"/>
            </w:tcBorders>
            <w:shd w:val="solid" w:color="8000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57" w:author="Administrator" w:date="2012-11-26T15:18:00Z"/>
                <w:rFonts w:asciiTheme="minorHAnsi" w:hAnsiTheme="minorHAnsi" w:cstheme="minorHAnsi"/>
                <w:b/>
                <w:bCs/>
                <w:i/>
                <w:iCs/>
                <w:color w:val="FFFFFF"/>
                <w:sz w:val="20"/>
                <w:szCs w:val="20"/>
              </w:rPr>
            </w:pPr>
            <w:ins w:id="558" w:author="Administrator" w:date="2012-11-26T15:18:00Z">
              <w:r w:rsidRPr="000A6B87">
                <w:rPr>
                  <w:rFonts w:asciiTheme="minorHAnsi" w:hAnsiTheme="minorHAnsi" w:cstheme="minorHAnsi"/>
                  <w:b/>
                  <w:bCs/>
                  <w:i/>
                  <w:iCs/>
                  <w:color w:val="FFFFFF"/>
                  <w:sz w:val="20"/>
                  <w:szCs w:val="20"/>
                </w:rPr>
                <w:t>Type</w:t>
              </w:r>
            </w:ins>
          </w:p>
        </w:tc>
        <w:tc>
          <w:tcPr>
            <w:tcW w:w="0" w:type="auto"/>
            <w:tcBorders>
              <w:bottom w:val="single" w:sz="12" w:space="0" w:color="000000"/>
            </w:tcBorders>
            <w:shd w:val="solid" w:color="8000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59" w:author="Administrator" w:date="2012-11-26T15:18:00Z"/>
                <w:rFonts w:asciiTheme="minorHAnsi" w:hAnsiTheme="minorHAnsi" w:cstheme="minorHAnsi"/>
                <w:b/>
                <w:bCs/>
                <w:i/>
                <w:iCs/>
                <w:color w:val="FFFFFF"/>
                <w:sz w:val="20"/>
                <w:szCs w:val="20"/>
              </w:rPr>
            </w:pPr>
            <w:ins w:id="560" w:author="Administrator" w:date="2012-11-26T15:18:00Z">
              <w:r w:rsidRPr="000A6B87">
                <w:rPr>
                  <w:rFonts w:asciiTheme="minorHAnsi" w:hAnsiTheme="minorHAnsi" w:cstheme="minorHAnsi"/>
                  <w:b/>
                  <w:bCs/>
                  <w:i/>
                  <w:iCs/>
                  <w:color w:val="FFFFFF"/>
                  <w:sz w:val="20"/>
                  <w:szCs w:val="20"/>
                </w:rPr>
                <w:t>Default value</w:t>
              </w:r>
            </w:ins>
          </w:p>
        </w:tc>
        <w:tc>
          <w:tcPr>
            <w:tcW w:w="0" w:type="auto"/>
            <w:tcBorders>
              <w:bottom w:val="single" w:sz="12" w:space="0" w:color="000000"/>
            </w:tcBorders>
            <w:shd w:val="solid" w:color="8000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61" w:author="Administrator" w:date="2012-11-26T15:18:00Z"/>
                <w:rFonts w:asciiTheme="minorHAnsi" w:hAnsiTheme="minorHAnsi" w:cstheme="minorHAnsi"/>
                <w:b/>
                <w:bCs/>
                <w:i/>
                <w:iCs/>
                <w:color w:val="FFFFFF"/>
                <w:sz w:val="20"/>
                <w:szCs w:val="20"/>
              </w:rPr>
            </w:pPr>
            <w:ins w:id="562" w:author="Administrator" w:date="2012-11-26T15:18:00Z">
              <w:r w:rsidRPr="000A6B87">
                <w:rPr>
                  <w:rFonts w:asciiTheme="minorHAnsi" w:hAnsiTheme="minorHAnsi" w:cstheme="minorHAnsi"/>
                  <w:b/>
                  <w:bCs/>
                  <w:i/>
                  <w:iCs/>
                  <w:color w:val="FFFFFF"/>
                  <w:sz w:val="20"/>
                  <w:szCs w:val="20"/>
                </w:rPr>
                <w:t>Meaning</w:t>
              </w:r>
            </w:ins>
          </w:p>
        </w:tc>
        <w:tc>
          <w:tcPr>
            <w:tcW w:w="0" w:type="auto"/>
            <w:tcBorders>
              <w:bottom w:val="single" w:sz="12" w:space="0" w:color="000000"/>
            </w:tcBorders>
            <w:shd w:val="solid" w:color="8000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63" w:author="Administrator" w:date="2012-11-26T15:18:00Z"/>
                <w:rFonts w:asciiTheme="minorHAnsi" w:hAnsiTheme="minorHAnsi" w:cstheme="minorHAnsi"/>
                <w:b/>
                <w:bCs/>
                <w:i/>
                <w:iCs/>
                <w:color w:val="FFFFFF"/>
                <w:sz w:val="20"/>
                <w:szCs w:val="20"/>
              </w:rPr>
            </w:pPr>
            <w:ins w:id="564" w:author="Administrator" w:date="2012-11-26T15:18:00Z">
              <w:r>
                <w:rPr>
                  <w:rFonts w:asciiTheme="minorHAnsi" w:hAnsiTheme="minorHAnsi" w:cstheme="minorHAnsi"/>
                  <w:b/>
                  <w:bCs/>
                  <w:i/>
                  <w:iCs/>
                  <w:color w:val="FFFFFF"/>
                  <w:sz w:val="20"/>
                  <w:szCs w:val="20"/>
                </w:rPr>
                <w:t>Attributes</w:t>
              </w:r>
            </w:ins>
          </w:p>
        </w:tc>
        <w:tc>
          <w:tcPr>
            <w:tcW w:w="0" w:type="auto"/>
            <w:tcBorders>
              <w:bottom w:val="single" w:sz="12" w:space="0" w:color="000000"/>
            </w:tcBorders>
            <w:shd w:val="solid" w:color="800000" w:fill="FFFFFF"/>
          </w:tcPr>
          <w:p w:rsidR="00E85AC6" w:rsidRDefault="00E85AC6" w:rsidP="00834060">
            <w:pPr>
              <w:jc w:val="center"/>
              <w:rPr>
                <w:ins w:id="565" w:author="Administrator" w:date="2012-11-26T15:27:00Z"/>
                <w:rFonts w:asciiTheme="minorHAnsi" w:hAnsiTheme="minorHAnsi" w:cstheme="minorHAnsi"/>
                <w:b/>
                <w:bCs/>
                <w:i/>
                <w:iCs/>
                <w:color w:val="FFFFFF"/>
                <w:sz w:val="20"/>
                <w:szCs w:val="20"/>
              </w:rPr>
            </w:pPr>
            <w:ins w:id="566" w:author="Administrator" w:date="2012-11-26T15:27:00Z">
              <w:r>
                <w:rPr>
                  <w:rFonts w:asciiTheme="minorHAnsi" w:hAnsiTheme="minorHAnsi" w:cstheme="minorHAnsi"/>
                  <w:b/>
                  <w:bCs/>
                  <w:i/>
                  <w:iCs/>
                  <w:color w:val="FFFFFF"/>
                  <w:sz w:val="20"/>
                  <w:szCs w:val="20"/>
                </w:rPr>
                <w:t>Exists in files</w:t>
              </w:r>
            </w:ins>
          </w:p>
        </w:tc>
      </w:tr>
      <w:tr w:rsidR="002E7F88" w:rsidRPr="00F801EA" w:rsidTr="00E85AC6">
        <w:trPr>
          <w:jc w:val="center"/>
          <w:ins w:id="567" w:author="Administrator" w:date="2012-11-26T15:18:00Z"/>
        </w:trPr>
        <w:tc>
          <w:tcPr>
            <w:tcW w:w="0" w:type="auto"/>
            <w:shd w:val="pct20" w:color="FFFF00" w:fill="FFFFFF"/>
            <w:vAlign w:val="center"/>
          </w:tcPr>
          <w:p w:rsidR="00E85AC6" w:rsidRPr="00F801EA" w:rsidRDefault="00E85AC6">
            <w:pPr>
              <w:rPr>
                <w:ins w:id="568" w:author="Administrator" w:date="2012-11-26T15:18:00Z"/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highlight w:val="yellow"/>
              </w:rPr>
              <w:pPrChange w:id="569" w:author="Administrator" w:date="2012-11-26T15:27:00Z">
                <w:pPr>
                  <w:jc w:val="center"/>
                </w:pPr>
              </w:pPrChange>
            </w:pPr>
            <w:proofErr w:type="spellStart"/>
            <w:ins w:id="570" w:author="Administrator" w:date="2012-11-26T15:19:00Z">
              <w:r w:rsidRPr="00E85AC6">
                <w:rPr>
                  <w:rFonts w:asciiTheme="minorHAnsi" w:hAnsiTheme="minorHAnsi" w:cstheme="minorHAnsi"/>
                  <w:b/>
                  <w:bCs/>
                  <w:i/>
                  <w:iCs/>
                  <w:color w:val="003300"/>
                  <w:sz w:val="20"/>
                  <w:szCs w:val="20"/>
                </w:rPr>
                <w:t>SignalTowerEnabled</w:t>
              </w:r>
            </w:ins>
            <w:proofErr w:type="spellEnd"/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F801EA" w:rsidRDefault="002E7F88" w:rsidP="00834060">
            <w:pPr>
              <w:jc w:val="center"/>
              <w:rPr>
                <w:ins w:id="571" w:author="Administrator" w:date="2012-11-26T15:18:00Z"/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ins w:id="572" w:author="Administrator" w:date="2012-11-26T15:29:00Z">
              <w:r>
                <w:rPr>
                  <w:rFonts w:asciiTheme="minorHAnsi" w:hAnsiTheme="minorHAnsi" w:cstheme="minorHAnsi"/>
                  <w:sz w:val="20"/>
                  <w:szCs w:val="20"/>
                </w:rPr>
                <w:t>Signal Tower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F801EA" w:rsidRDefault="00E85AC6" w:rsidP="00834060">
            <w:pPr>
              <w:jc w:val="center"/>
              <w:rPr>
                <w:ins w:id="573" w:author="Administrator" w:date="2012-11-26T15:18:00Z"/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ins w:id="574" w:author="Administrator" w:date="2012-11-26T15:27:00Z">
              <w:r>
                <w:rPr>
                  <w:rFonts w:asciiTheme="minorHAnsi" w:hAnsiTheme="minorHAnsi" w:cstheme="minorHAnsi"/>
                  <w:sz w:val="20"/>
                  <w:szCs w:val="20"/>
                </w:rPr>
                <w:t>checkbox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F801EA" w:rsidRDefault="00E85AC6" w:rsidP="00834060">
            <w:pPr>
              <w:jc w:val="center"/>
              <w:rPr>
                <w:ins w:id="575" w:author="Administrator" w:date="2012-11-26T15:18:00Z"/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ins w:id="576" w:author="Administrator" w:date="2012-11-26T15:23:00Z">
              <w:r>
                <w:rPr>
                  <w:rFonts w:asciiTheme="minorHAnsi" w:hAnsiTheme="minorHAnsi" w:cstheme="minorHAnsi"/>
                  <w:sz w:val="20"/>
                  <w:szCs w:val="20"/>
                </w:rPr>
                <w:t>true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F801EA" w:rsidRDefault="00E85AC6">
            <w:pPr>
              <w:jc w:val="center"/>
              <w:rPr>
                <w:ins w:id="577" w:author="Administrator" w:date="2012-11-26T15:18:00Z"/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ins w:id="578" w:author="Administrator" w:date="2012-11-26T15:18:00Z">
              <w:r w:rsidRPr="000A6B87">
                <w:rPr>
                  <w:rFonts w:asciiTheme="minorHAnsi" w:hAnsiTheme="minorHAnsi" w:cstheme="minorHAnsi"/>
                  <w:sz w:val="18"/>
                  <w:szCs w:val="18"/>
                </w:rPr>
                <w:t xml:space="preserve">Define </w:t>
              </w:r>
            </w:ins>
            <w:ins w:id="579" w:author="Administrator" w:date="2012-11-26T15:26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if signal tower is active(existing) 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80" w:author="Administrator" w:date="2012-11-26T15:18:00Z"/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ins w:id="581" w:author="Administrator" w:date="2012-11-26T15:26:00Z">
              <w:r w:rsidRPr="00E85AC6">
                <w:rPr>
                  <w:rFonts w:asciiTheme="minorHAnsi" w:hAnsiTheme="minorHAnsi" w:cstheme="minorHAnsi"/>
                  <w:sz w:val="18"/>
                  <w:szCs w:val="18"/>
                </w:rPr>
                <w:t>RestartRequired</w:t>
              </w:r>
            </w:ins>
            <w:proofErr w:type="spellEnd"/>
          </w:p>
        </w:tc>
        <w:tc>
          <w:tcPr>
            <w:tcW w:w="0" w:type="auto"/>
            <w:shd w:val="pct20" w:color="FFFF00" w:fill="FFFFFF"/>
          </w:tcPr>
          <w:p w:rsidR="00E85AC6" w:rsidRPr="00E85AC6" w:rsidRDefault="002E7F88" w:rsidP="00834060">
            <w:pPr>
              <w:jc w:val="center"/>
              <w:rPr>
                <w:ins w:id="582" w:author="Administrator" w:date="2012-11-26T15:27:00Z"/>
                <w:rFonts w:asciiTheme="minorHAnsi" w:hAnsiTheme="minorHAnsi" w:cstheme="minorHAnsi"/>
                <w:sz w:val="18"/>
                <w:szCs w:val="18"/>
              </w:rPr>
            </w:pPr>
            <w:ins w:id="583" w:author="Administrator" w:date="2012-11-26T15:30:00Z">
              <w:r>
                <w:rPr>
                  <w:rFonts w:asciiTheme="minorHAnsi" w:hAnsiTheme="minorHAnsi" w:cstheme="minorHAnsi"/>
                  <w:sz w:val="18"/>
                  <w:szCs w:val="18"/>
                </w:rPr>
                <w:t>Q2rt.cfg</w:t>
              </w:r>
            </w:ins>
          </w:p>
        </w:tc>
      </w:tr>
      <w:tr w:rsidR="002E7F88" w:rsidRPr="00F801EA" w:rsidTr="00E85AC6">
        <w:trPr>
          <w:jc w:val="center"/>
          <w:ins w:id="584" w:author="Administrator" w:date="2012-11-26T15:23:00Z"/>
        </w:trPr>
        <w:tc>
          <w:tcPr>
            <w:tcW w:w="0" w:type="auto"/>
            <w:shd w:val="pct20" w:color="FFFF00" w:fill="FFFFFF"/>
            <w:vAlign w:val="center"/>
          </w:tcPr>
          <w:p w:rsidR="00E85AC6" w:rsidRPr="00E85AC6" w:rsidRDefault="00E85AC6" w:rsidP="00834060">
            <w:pPr>
              <w:jc w:val="center"/>
              <w:rPr>
                <w:ins w:id="585" w:author="Administrator" w:date="2012-11-26T15:23:00Z"/>
                <w:rFonts w:asciiTheme="minorHAnsi" w:hAnsiTheme="minorHAnsi" w:cstheme="minorHAnsi"/>
                <w:b/>
                <w:bCs/>
                <w:i/>
                <w:iCs/>
                <w:color w:val="003300"/>
                <w:sz w:val="20"/>
                <w:szCs w:val="20"/>
              </w:rPr>
            </w:pPr>
            <w:proofErr w:type="spellStart"/>
            <w:ins w:id="586" w:author="Administrator" w:date="2012-11-26T15:27:00Z">
              <w:r w:rsidRPr="00E85AC6">
                <w:rPr>
                  <w:rFonts w:asciiTheme="minorHAnsi" w:hAnsiTheme="minorHAnsi" w:cstheme="minorHAnsi"/>
                  <w:b/>
                  <w:bCs/>
                  <w:i/>
                  <w:iCs/>
                  <w:color w:val="003300"/>
                  <w:sz w:val="20"/>
                  <w:szCs w:val="20"/>
                </w:rPr>
                <w:t>LightDutyOnTime_ms</w:t>
              </w:r>
            </w:ins>
            <w:proofErr w:type="spellEnd"/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0A6B87" w:rsidRDefault="002E7F88" w:rsidP="00834060">
            <w:pPr>
              <w:jc w:val="center"/>
              <w:rPr>
                <w:ins w:id="587" w:author="Administrator" w:date="2012-11-26T15:23:00Z"/>
                <w:rFonts w:asciiTheme="minorHAnsi" w:hAnsiTheme="minorHAnsi" w:cstheme="minorHAnsi"/>
                <w:sz w:val="20"/>
                <w:szCs w:val="20"/>
              </w:rPr>
            </w:pPr>
            <w:ins w:id="588" w:author="Administrator" w:date="2012-11-26T15:29:00Z">
              <w:r>
                <w:rPr>
                  <w:rFonts w:asciiTheme="minorHAnsi" w:hAnsiTheme="minorHAnsi" w:cstheme="minorHAnsi"/>
                  <w:sz w:val="20"/>
                  <w:szCs w:val="20"/>
                </w:rPr>
                <w:t>Signal Tower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0A6B87" w:rsidRDefault="00E85AC6" w:rsidP="00834060">
            <w:pPr>
              <w:jc w:val="center"/>
              <w:rPr>
                <w:ins w:id="589" w:author="Administrator" w:date="2012-11-26T15:23:00Z"/>
                <w:rFonts w:asciiTheme="minorHAnsi" w:hAnsiTheme="minorHAnsi" w:cstheme="minorHAnsi"/>
                <w:sz w:val="20"/>
                <w:szCs w:val="20"/>
              </w:rPr>
            </w:pPr>
            <w:ins w:id="590" w:author="Administrator" w:date="2012-11-26T15:27:00Z">
              <w:r>
                <w:rPr>
                  <w:rFonts w:asciiTheme="minorHAnsi" w:hAnsiTheme="minorHAnsi" w:cstheme="minorHAnsi"/>
                  <w:sz w:val="20"/>
                  <w:szCs w:val="20"/>
                </w:rPr>
                <w:t>integer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0A6B87" w:rsidRDefault="002E7F88" w:rsidP="00834060">
            <w:pPr>
              <w:jc w:val="center"/>
              <w:rPr>
                <w:ins w:id="591" w:author="Administrator" w:date="2012-11-26T15:23:00Z"/>
                <w:rFonts w:asciiTheme="minorHAnsi" w:hAnsiTheme="minorHAnsi" w:cstheme="minorHAnsi"/>
                <w:sz w:val="20"/>
                <w:szCs w:val="20"/>
              </w:rPr>
            </w:pPr>
            <w:ins w:id="592" w:author="Administrator" w:date="2012-11-26T15:28:00Z">
              <w:r>
                <w:rPr>
                  <w:rFonts w:asciiTheme="minorHAnsi" w:hAnsiTheme="minorHAnsi" w:cstheme="minorHAnsi"/>
                  <w:sz w:val="20"/>
                  <w:szCs w:val="20"/>
                </w:rPr>
                <w:t>1000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Pr="000A6B87" w:rsidRDefault="002E7F88" w:rsidP="00834060">
            <w:pPr>
              <w:jc w:val="center"/>
              <w:rPr>
                <w:ins w:id="593" w:author="Administrator" w:date="2012-11-26T15:23:00Z"/>
                <w:rFonts w:asciiTheme="minorHAnsi" w:hAnsiTheme="minorHAnsi" w:cstheme="minorHAnsi"/>
                <w:sz w:val="18"/>
                <w:szCs w:val="18"/>
              </w:rPr>
            </w:pPr>
            <w:ins w:id="594" w:author="Administrator" w:date="2012-11-26T15:28:00Z">
              <w:r>
                <w:rPr>
                  <w:rFonts w:asciiTheme="minorHAnsi" w:hAnsiTheme="minorHAnsi" w:cstheme="minorHAnsi"/>
                  <w:sz w:val="18"/>
                  <w:szCs w:val="18"/>
                </w:rPr>
                <w:t>S</w:t>
              </w:r>
              <w:r w:rsidRPr="002E7F88">
                <w:rPr>
                  <w:rFonts w:asciiTheme="minorHAnsi" w:hAnsiTheme="minorHAnsi" w:cstheme="minorHAnsi"/>
                  <w:sz w:val="18"/>
                  <w:szCs w:val="18"/>
                </w:rPr>
                <w:t xml:space="preserve">ignifies blinking ON time in </w:t>
              </w:r>
              <w:proofErr w:type="spellStart"/>
              <w:r w:rsidRPr="002E7F88">
                <w:rPr>
                  <w:rFonts w:asciiTheme="minorHAnsi" w:hAnsiTheme="minorHAnsi" w:cstheme="minorHAnsi"/>
                  <w:sz w:val="18"/>
                  <w:szCs w:val="18"/>
                </w:rPr>
                <w:t>msec</w:t>
              </w:r>
            </w:ins>
            <w:proofErr w:type="spellEnd"/>
          </w:p>
        </w:tc>
        <w:tc>
          <w:tcPr>
            <w:tcW w:w="0" w:type="auto"/>
            <w:shd w:val="pct20" w:color="FFFF00" w:fill="FFFFFF"/>
            <w:vAlign w:val="center"/>
          </w:tcPr>
          <w:p w:rsidR="00E85AC6" w:rsidRDefault="002E7F88" w:rsidP="00834060">
            <w:pPr>
              <w:jc w:val="center"/>
              <w:rPr>
                <w:ins w:id="595" w:author="Administrator" w:date="2012-11-26T15:23:00Z"/>
                <w:rFonts w:asciiTheme="minorHAnsi" w:hAnsiTheme="minorHAnsi" w:cstheme="minorHAnsi"/>
                <w:sz w:val="18"/>
                <w:szCs w:val="18"/>
              </w:rPr>
            </w:pPr>
            <w:ins w:id="596" w:author="Administrator" w:date="2012-11-26T15:29:00Z">
              <w:r>
                <w:rPr>
                  <w:rFonts w:asciiTheme="minorHAnsi" w:hAnsiTheme="minorHAnsi" w:cstheme="minorHAnsi"/>
                  <w:sz w:val="18"/>
                  <w:szCs w:val="18"/>
                </w:rPr>
                <w:t>None</w:t>
              </w:r>
            </w:ins>
          </w:p>
        </w:tc>
        <w:tc>
          <w:tcPr>
            <w:tcW w:w="0" w:type="auto"/>
            <w:shd w:val="pct20" w:color="FFFF00" w:fill="FFFFFF"/>
          </w:tcPr>
          <w:p w:rsidR="00E85AC6" w:rsidRDefault="002E7F88" w:rsidP="00834060">
            <w:pPr>
              <w:jc w:val="center"/>
              <w:rPr>
                <w:ins w:id="597" w:author="Administrator" w:date="2012-11-26T15:27:00Z"/>
                <w:rFonts w:asciiTheme="minorHAnsi" w:hAnsiTheme="minorHAnsi" w:cstheme="minorHAnsi"/>
                <w:sz w:val="18"/>
                <w:szCs w:val="18"/>
              </w:rPr>
            </w:pPr>
            <w:ins w:id="598" w:author="Administrator" w:date="2012-11-26T15:30:00Z">
              <w:r>
                <w:rPr>
                  <w:rFonts w:asciiTheme="minorHAnsi" w:hAnsiTheme="minorHAnsi" w:cstheme="minorHAnsi"/>
                  <w:sz w:val="18"/>
                  <w:szCs w:val="18"/>
                </w:rPr>
                <w:t>Q2rt.cfg</w:t>
              </w:r>
            </w:ins>
          </w:p>
        </w:tc>
      </w:tr>
      <w:tr w:rsidR="002E7F88" w:rsidRPr="00F801EA" w:rsidTr="00E85AC6">
        <w:trPr>
          <w:jc w:val="center"/>
          <w:ins w:id="599" w:author="Administrator" w:date="2012-11-26T15:23:00Z"/>
        </w:trPr>
        <w:tc>
          <w:tcPr>
            <w:tcW w:w="0" w:type="auto"/>
            <w:shd w:val="pct20" w:color="FFFF00" w:fill="FFFFFF"/>
            <w:vAlign w:val="center"/>
          </w:tcPr>
          <w:p w:rsidR="002E7F88" w:rsidRPr="00E85AC6" w:rsidRDefault="002E7F88" w:rsidP="00834060">
            <w:pPr>
              <w:jc w:val="center"/>
              <w:rPr>
                <w:ins w:id="600" w:author="Administrator" w:date="2012-11-26T15:23:00Z"/>
                <w:rFonts w:asciiTheme="minorHAnsi" w:hAnsiTheme="minorHAnsi" w:cstheme="minorHAnsi"/>
                <w:b/>
                <w:bCs/>
                <w:i/>
                <w:iCs/>
                <w:color w:val="003300"/>
                <w:sz w:val="20"/>
                <w:szCs w:val="20"/>
              </w:rPr>
            </w:pPr>
            <w:proofErr w:type="spellStart"/>
            <w:ins w:id="601" w:author="Administrator" w:date="2012-11-26T15:27:00Z">
              <w:r w:rsidRPr="00E85AC6">
                <w:rPr>
                  <w:rFonts w:asciiTheme="minorHAnsi" w:hAnsiTheme="minorHAnsi" w:cstheme="minorHAnsi"/>
                  <w:b/>
                  <w:bCs/>
                  <w:i/>
                  <w:iCs/>
                  <w:color w:val="003300"/>
                  <w:sz w:val="20"/>
                  <w:szCs w:val="20"/>
                </w:rPr>
                <w:t>LightDutyOffTime_ms</w:t>
              </w:r>
            </w:ins>
            <w:proofErr w:type="spellEnd"/>
          </w:p>
        </w:tc>
        <w:tc>
          <w:tcPr>
            <w:tcW w:w="0" w:type="auto"/>
            <w:shd w:val="pct20" w:color="FFFF00" w:fill="FFFFFF"/>
            <w:vAlign w:val="center"/>
          </w:tcPr>
          <w:p w:rsidR="002E7F88" w:rsidRPr="000A6B87" w:rsidRDefault="002E7F88" w:rsidP="00834060">
            <w:pPr>
              <w:jc w:val="center"/>
              <w:rPr>
                <w:ins w:id="602" w:author="Administrator" w:date="2012-11-26T15:23:00Z"/>
                <w:rFonts w:asciiTheme="minorHAnsi" w:hAnsiTheme="minorHAnsi" w:cstheme="minorHAnsi"/>
                <w:sz w:val="20"/>
                <w:szCs w:val="20"/>
              </w:rPr>
            </w:pPr>
            <w:ins w:id="603" w:author="Administrator" w:date="2012-11-26T15:29:00Z">
              <w:r>
                <w:rPr>
                  <w:rFonts w:asciiTheme="minorHAnsi" w:hAnsiTheme="minorHAnsi" w:cstheme="minorHAnsi"/>
                  <w:sz w:val="20"/>
                  <w:szCs w:val="20"/>
                </w:rPr>
                <w:t>Signal Tower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2E7F88" w:rsidRPr="000A6B87" w:rsidRDefault="002E7F88" w:rsidP="00834060">
            <w:pPr>
              <w:jc w:val="center"/>
              <w:rPr>
                <w:ins w:id="604" w:author="Administrator" w:date="2012-11-26T15:23:00Z"/>
                <w:rFonts w:asciiTheme="minorHAnsi" w:hAnsiTheme="minorHAnsi" w:cstheme="minorHAnsi"/>
                <w:sz w:val="20"/>
                <w:szCs w:val="20"/>
              </w:rPr>
            </w:pPr>
            <w:ins w:id="605" w:author="Administrator" w:date="2012-11-26T15:27:00Z">
              <w:r>
                <w:rPr>
                  <w:rFonts w:asciiTheme="minorHAnsi" w:hAnsiTheme="minorHAnsi" w:cstheme="minorHAnsi"/>
                  <w:sz w:val="20"/>
                  <w:szCs w:val="20"/>
                </w:rPr>
                <w:t>integer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2E7F88" w:rsidRPr="000A6B87" w:rsidRDefault="002E7F88" w:rsidP="00834060">
            <w:pPr>
              <w:jc w:val="center"/>
              <w:rPr>
                <w:ins w:id="606" w:author="Administrator" w:date="2012-11-26T15:23:00Z"/>
                <w:rFonts w:asciiTheme="minorHAnsi" w:hAnsiTheme="minorHAnsi" w:cstheme="minorHAnsi"/>
                <w:sz w:val="20"/>
                <w:szCs w:val="20"/>
              </w:rPr>
            </w:pPr>
            <w:ins w:id="607" w:author="Administrator" w:date="2012-11-26T15:28:00Z">
              <w:r>
                <w:rPr>
                  <w:rFonts w:asciiTheme="minorHAnsi" w:hAnsiTheme="minorHAnsi" w:cstheme="minorHAnsi"/>
                  <w:sz w:val="20"/>
                  <w:szCs w:val="20"/>
                </w:rPr>
                <w:t>1000</w:t>
              </w:r>
            </w:ins>
          </w:p>
        </w:tc>
        <w:tc>
          <w:tcPr>
            <w:tcW w:w="0" w:type="auto"/>
            <w:shd w:val="pct20" w:color="FFFF00" w:fill="FFFFFF"/>
            <w:vAlign w:val="center"/>
          </w:tcPr>
          <w:p w:rsidR="002E7F88" w:rsidRPr="000A6B87" w:rsidRDefault="002E7F88">
            <w:pPr>
              <w:jc w:val="center"/>
              <w:rPr>
                <w:ins w:id="608" w:author="Administrator" w:date="2012-11-26T15:23:00Z"/>
                <w:rFonts w:asciiTheme="minorHAnsi" w:hAnsiTheme="minorHAnsi" w:cstheme="minorHAnsi"/>
                <w:sz w:val="18"/>
                <w:szCs w:val="18"/>
              </w:rPr>
            </w:pPr>
            <w:ins w:id="609" w:author="Administrator" w:date="2012-11-26T15:28:00Z">
              <w:r>
                <w:rPr>
                  <w:rFonts w:asciiTheme="minorHAnsi" w:hAnsiTheme="minorHAnsi" w:cstheme="minorHAnsi"/>
                  <w:sz w:val="18"/>
                  <w:szCs w:val="18"/>
                </w:rPr>
                <w:t>S</w:t>
              </w:r>
              <w:r w:rsidRPr="002E7F88">
                <w:rPr>
                  <w:rFonts w:asciiTheme="minorHAnsi" w:hAnsiTheme="minorHAnsi" w:cstheme="minorHAnsi"/>
                  <w:sz w:val="18"/>
                  <w:szCs w:val="18"/>
                </w:rPr>
                <w:t xml:space="preserve">ignifies blinking </w:t>
              </w:r>
              <w:r>
                <w:rPr>
                  <w:rFonts w:asciiTheme="minorHAnsi" w:hAnsiTheme="minorHAnsi" w:cstheme="minorHAnsi"/>
                  <w:sz w:val="18"/>
                  <w:szCs w:val="18"/>
                </w:rPr>
                <w:t>OFF</w:t>
              </w:r>
              <w:r w:rsidRPr="002E7F88">
                <w:rPr>
                  <w:rFonts w:asciiTheme="minorHAnsi" w:hAnsiTheme="minorHAnsi" w:cstheme="minorHAnsi"/>
                  <w:sz w:val="18"/>
                  <w:szCs w:val="18"/>
                </w:rPr>
                <w:t xml:space="preserve"> time in </w:t>
              </w:r>
              <w:proofErr w:type="spellStart"/>
              <w:r w:rsidRPr="002E7F88">
                <w:rPr>
                  <w:rFonts w:asciiTheme="minorHAnsi" w:hAnsiTheme="minorHAnsi" w:cstheme="minorHAnsi"/>
                  <w:sz w:val="18"/>
                  <w:szCs w:val="18"/>
                </w:rPr>
                <w:t>msec</w:t>
              </w:r>
            </w:ins>
            <w:proofErr w:type="spellEnd"/>
          </w:p>
        </w:tc>
        <w:tc>
          <w:tcPr>
            <w:tcW w:w="0" w:type="auto"/>
            <w:shd w:val="pct20" w:color="FFFF00" w:fill="FFFFFF"/>
            <w:vAlign w:val="center"/>
          </w:tcPr>
          <w:p w:rsidR="002E7F88" w:rsidRDefault="002E7F88" w:rsidP="00834060">
            <w:pPr>
              <w:jc w:val="center"/>
              <w:rPr>
                <w:ins w:id="610" w:author="Administrator" w:date="2012-11-26T15:23:00Z"/>
                <w:rFonts w:asciiTheme="minorHAnsi" w:hAnsiTheme="minorHAnsi" w:cstheme="minorHAnsi"/>
                <w:sz w:val="18"/>
                <w:szCs w:val="18"/>
              </w:rPr>
            </w:pPr>
            <w:ins w:id="611" w:author="Administrator" w:date="2012-11-26T15:29:00Z">
              <w:r>
                <w:rPr>
                  <w:rFonts w:asciiTheme="minorHAnsi" w:hAnsiTheme="minorHAnsi" w:cstheme="minorHAnsi"/>
                  <w:sz w:val="18"/>
                  <w:szCs w:val="18"/>
                </w:rPr>
                <w:t>None</w:t>
              </w:r>
            </w:ins>
          </w:p>
        </w:tc>
        <w:tc>
          <w:tcPr>
            <w:tcW w:w="0" w:type="auto"/>
            <w:shd w:val="pct20" w:color="FFFF00" w:fill="FFFFFF"/>
          </w:tcPr>
          <w:p w:rsidR="002E7F88" w:rsidRDefault="002E7F88" w:rsidP="00834060">
            <w:pPr>
              <w:jc w:val="center"/>
              <w:rPr>
                <w:ins w:id="612" w:author="Administrator" w:date="2012-11-26T15:27:00Z"/>
                <w:rFonts w:asciiTheme="minorHAnsi" w:hAnsiTheme="minorHAnsi" w:cstheme="minorHAnsi"/>
                <w:sz w:val="18"/>
                <w:szCs w:val="18"/>
              </w:rPr>
            </w:pPr>
            <w:ins w:id="613" w:author="Administrator" w:date="2012-11-26T15:30:00Z">
              <w:r>
                <w:rPr>
                  <w:rFonts w:asciiTheme="minorHAnsi" w:hAnsiTheme="minorHAnsi" w:cstheme="minorHAnsi"/>
                  <w:sz w:val="18"/>
                  <w:szCs w:val="18"/>
                </w:rPr>
                <w:t>Q2rt.cfg</w:t>
              </w:r>
            </w:ins>
          </w:p>
        </w:tc>
      </w:tr>
    </w:tbl>
    <w:p w:rsidR="00E85AC6" w:rsidRDefault="00E85AC6">
      <w:pPr>
        <w:pStyle w:val="ListParagraph"/>
        <w:rPr>
          <w:ins w:id="614" w:author=" Zohar Shechter" w:date="2012-11-22T17:58:00Z"/>
          <w:lang w:bidi="he-IL"/>
        </w:rPr>
        <w:pPrChange w:id="615" w:author="Administrator" w:date="2012-11-26T15:18:00Z">
          <w:pPr>
            <w:pStyle w:val="ListParagraph"/>
            <w:numPr>
              <w:numId w:val="12"/>
            </w:numPr>
            <w:ind w:hanging="360"/>
          </w:pPr>
        </w:pPrChange>
      </w:pPr>
    </w:p>
    <w:p w:rsidR="00D76C48" w:rsidDel="00A62C16" w:rsidRDefault="006136D6" w:rsidP="00CB763D">
      <w:pPr>
        <w:pStyle w:val="ListParagraph"/>
        <w:numPr>
          <w:ilvl w:val="0"/>
          <w:numId w:val="12"/>
        </w:numPr>
        <w:rPr>
          <w:del w:id="616" w:author=" Zohar Shechter" w:date="2012-11-22T17:59:00Z"/>
          <w:lang w:bidi="he-IL"/>
        </w:rPr>
      </w:pPr>
      <w:del w:id="617" w:author=" Zohar Shechter" w:date="2012-11-22T17:59:00Z">
        <w:r w:rsidDel="00A62C16">
          <w:rPr>
            <w:lang w:bidi="he-IL"/>
          </w:rPr>
          <w:delText xml:space="preserve">Install </w:delText>
        </w:r>
        <w:r w:rsidR="00CB763D" w:rsidDel="00A62C16">
          <w:rPr>
            <w:lang w:bidi="he-IL"/>
          </w:rPr>
          <w:delText>Signal Tower electric device by connecting it’s connectors to J24 and J41 OCB2 ports.</w:delText>
        </w:r>
        <w:bookmarkStart w:id="618" w:name="_Toc341375753"/>
        <w:bookmarkStart w:id="619" w:name="_Toc341377405"/>
        <w:bookmarkEnd w:id="618"/>
        <w:bookmarkEnd w:id="619"/>
      </w:del>
    </w:p>
    <w:p w:rsidR="0017726F" w:rsidDel="00A62C16" w:rsidRDefault="0017726F" w:rsidP="00533029">
      <w:pPr>
        <w:pStyle w:val="ListParagraph"/>
        <w:numPr>
          <w:ilvl w:val="0"/>
          <w:numId w:val="12"/>
        </w:numPr>
        <w:rPr>
          <w:del w:id="620" w:author=" Zohar Shechter" w:date="2012-11-22T17:59:00Z"/>
          <w:lang w:bidi="he-IL"/>
        </w:rPr>
      </w:pPr>
      <w:del w:id="621" w:author=" Zohar Shechter" w:date="2012-11-22T17:59:00Z">
        <w:r w:rsidDel="00A62C16">
          <w:rPr>
            <w:lang w:bidi="he-IL"/>
          </w:rPr>
          <w:delText>Burn new OCB firmware (HEX file)</w:delText>
        </w:r>
        <w:r w:rsidR="00CB763D" w:rsidDel="00A62C16">
          <w:rPr>
            <w:lang w:bidi="he-IL"/>
          </w:rPr>
          <w:delText>.</w:delText>
        </w:r>
        <w:bookmarkStart w:id="622" w:name="_Toc341375754"/>
        <w:bookmarkStart w:id="623" w:name="_Toc341377406"/>
        <w:bookmarkEnd w:id="622"/>
        <w:bookmarkEnd w:id="623"/>
      </w:del>
    </w:p>
    <w:p w:rsidR="0017726F" w:rsidRPr="00D76C48" w:rsidDel="00A62C16" w:rsidRDefault="0017726F" w:rsidP="008E4A49">
      <w:pPr>
        <w:pStyle w:val="ListParagraph"/>
        <w:numPr>
          <w:ilvl w:val="0"/>
          <w:numId w:val="12"/>
        </w:numPr>
        <w:rPr>
          <w:del w:id="624" w:author=" Zohar Shechter" w:date="2012-11-22T17:59:00Z"/>
          <w:lang w:bidi="he-IL"/>
        </w:rPr>
      </w:pPr>
      <w:del w:id="625" w:author=" Zohar Shechter" w:date="2012-11-22T17:59:00Z">
        <w:r w:rsidDel="00A62C16">
          <w:rPr>
            <w:lang w:bidi="he-IL"/>
          </w:rPr>
          <w:delText xml:space="preserve">Install new embedded executable.  </w:delText>
        </w:r>
        <w:bookmarkStart w:id="626" w:name="_Toc341375755"/>
        <w:bookmarkStart w:id="627" w:name="_Toc341377407"/>
        <w:bookmarkEnd w:id="626"/>
        <w:bookmarkEnd w:id="627"/>
      </w:del>
    </w:p>
    <w:p w:rsidR="00FC0BA5" w:rsidRDefault="00D227F0" w:rsidP="00FC0BA5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628" w:name="_Toc341377408"/>
      <w:r>
        <w:rPr>
          <w:sz w:val="24"/>
          <w:szCs w:val="24"/>
        </w:rPr>
        <w:t>Effort Estimation</w:t>
      </w:r>
      <w:bookmarkEnd w:id="628"/>
    </w:p>
    <w:p w:rsidR="00543D42" w:rsidRDefault="000C7EB6">
      <w:pPr>
        <w:ind w:left="360"/>
        <w:rPr>
          <w:ins w:id="629" w:author=" Zohar Shechter" w:date="2012-11-22T19:02:00Z"/>
          <w:lang w:bidi="he-IL"/>
        </w:rPr>
      </w:pPr>
      <w:r>
        <w:rPr>
          <w:lang w:bidi="he-IL"/>
        </w:rPr>
        <w:t xml:space="preserve">Effort estimation is </w:t>
      </w:r>
      <w:del w:id="630" w:author=" Zohar Shechter" w:date="2012-11-22T19:13:00Z">
        <w:r w:rsidR="004A324D" w:rsidDel="001B39CB">
          <w:rPr>
            <w:lang w:bidi="he-IL"/>
          </w:rPr>
          <w:delText>5</w:delText>
        </w:r>
        <w:r w:rsidDel="001B39CB">
          <w:rPr>
            <w:lang w:bidi="he-IL"/>
          </w:rPr>
          <w:delText xml:space="preserve"> </w:delText>
        </w:r>
      </w:del>
      <w:ins w:id="631" w:author=" Zohar Shechter" w:date="2012-11-22T19:13:00Z">
        <w:r w:rsidR="001B39CB">
          <w:rPr>
            <w:lang w:bidi="he-IL"/>
          </w:rPr>
          <w:t xml:space="preserve">8 </w:t>
        </w:r>
      </w:ins>
      <w:r>
        <w:rPr>
          <w:lang w:bidi="he-IL"/>
        </w:rPr>
        <w:t xml:space="preserve">working days, including </w:t>
      </w:r>
      <w:r w:rsidR="00FA3AA5">
        <w:rPr>
          <w:lang w:bidi="he-IL"/>
        </w:rPr>
        <w:t>implementation</w:t>
      </w:r>
      <w:r w:rsidR="004A324D">
        <w:rPr>
          <w:lang w:bidi="he-IL"/>
        </w:rPr>
        <w:t xml:space="preserve"> and testing</w:t>
      </w:r>
      <w:r w:rsidR="00562817">
        <w:rPr>
          <w:lang w:bidi="he-IL"/>
        </w:rPr>
        <w:t xml:space="preserve"> (depending on machine availability)</w:t>
      </w:r>
      <w:del w:id="632" w:author="Administrator" w:date="2012-11-22T19:52:00Z">
        <w:r w:rsidR="00562817" w:rsidDel="00C9590B">
          <w:rPr>
            <w:lang w:bidi="he-IL"/>
          </w:rPr>
          <w:delText xml:space="preserve"> </w:delText>
        </w:r>
      </w:del>
      <w:ins w:id="633" w:author=" Zohar Shechter" w:date="2012-11-22T19:13:00Z">
        <w:r w:rsidR="001B39CB">
          <w:rPr>
            <w:lang w:bidi="he-IL"/>
          </w:rPr>
          <w:t>, according to the following break down:</w:t>
        </w:r>
      </w:ins>
    </w:p>
    <w:p w:rsidR="00A123EE" w:rsidRDefault="00A123EE" w:rsidP="00562817">
      <w:pPr>
        <w:ind w:left="360"/>
        <w:rPr>
          <w:ins w:id="634" w:author=" Zohar Shechter" w:date="2012-11-22T19:02:00Z"/>
          <w:lang w:bidi="he-IL"/>
        </w:rPr>
      </w:pPr>
    </w:p>
    <w:p w:rsidR="00A123EE" w:rsidRDefault="00A123EE">
      <w:pPr>
        <w:pStyle w:val="ListParagraph"/>
        <w:numPr>
          <w:ilvl w:val="0"/>
          <w:numId w:val="28"/>
        </w:numPr>
        <w:rPr>
          <w:ins w:id="635" w:author=" Zohar Shechter" w:date="2012-11-22T19:06:00Z"/>
          <w:lang w:bidi="he-IL"/>
        </w:rPr>
        <w:pPrChange w:id="636" w:author=" Zohar Shechter" w:date="2012-11-22T19:12:00Z">
          <w:pPr>
            <w:ind w:left="360"/>
          </w:pPr>
        </w:pPrChange>
      </w:pPr>
      <w:ins w:id="637" w:author=" Zohar Shechter" w:date="2012-11-22T19:02:00Z">
        <w:r>
          <w:rPr>
            <w:lang w:bidi="he-IL"/>
          </w:rPr>
          <w:t>Implementation + unit testing in Emulation</w:t>
        </w:r>
      </w:ins>
      <w:ins w:id="638" w:author=" Zohar Shechter" w:date="2012-11-22T19:03:00Z">
        <w:r>
          <w:rPr>
            <w:lang w:bidi="he-IL"/>
          </w:rPr>
          <w:t xml:space="preserve"> mode</w:t>
        </w:r>
      </w:ins>
      <w:ins w:id="639" w:author=" Zohar Shechter" w:date="2012-11-22T19:06:00Z">
        <w:r>
          <w:rPr>
            <w:lang w:bidi="he-IL"/>
          </w:rPr>
          <w:t>:</w:t>
        </w:r>
      </w:ins>
      <w:ins w:id="640" w:author=" Zohar Shechter" w:date="2012-11-22T19:03:00Z">
        <w:r>
          <w:rPr>
            <w:lang w:bidi="he-IL"/>
          </w:rPr>
          <w:t xml:space="preserve"> </w:t>
        </w:r>
      </w:ins>
      <w:ins w:id="641" w:author=" Zohar Shechter" w:date="2012-11-22T19:06:00Z">
        <w:r>
          <w:rPr>
            <w:lang w:bidi="he-IL"/>
          </w:rPr>
          <w:t xml:space="preserve">EE ~= </w:t>
        </w:r>
      </w:ins>
      <w:ins w:id="642" w:author=" Zohar Shechter" w:date="2012-11-22T19:13:00Z">
        <w:r w:rsidR="001B39CB">
          <w:rPr>
            <w:lang w:bidi="he-IL"/>
          </w:rPr>
          <w:t>6</w:t>
        </w:r>
      </w:ins>
      <w:ins w:id="643" w:author=" Zohar Shechter" w:date="2012-11-22T19:03:00Z">
        <w:r>
          <w:rPr>
            <w:lang w:bidi="he-IL"/>
          </w:rPr>
          <w:t>d.</w:t>
        </w:r>
      </w:ins>
    </w:p>
    <w:p w:rsidR="00A123EE" w:rsidRDefault="00A123EE">
      <w:pPr>
        <w:pStyle w:val="ListParagraph"/>
        <w:numPr>
          <w:ilvl w:val="0"/>
          <w:numId w:val="28"/>
        </w:numPr>
        <w:rPr>
          <w:ins w:id="644" w:author=" Zohar Shechter" w:date="2012-11-22T19:06:00Z"/>
          <w:lang w:bidi="he-IL"/>
        </w:rPr>
        <w:pPrChange w:id="645" w:author=" Zohar Shechter" w:date="2012-11-22T19:06:00Z">
          <w:pPr>
            <w:ind w:left="360"/>
          </w:pPr>
        </w:pPrChange>
      </w:pPr>
      <w:ins w:id="646" w:author=" Zohar Shechter" w:date="2012-11-22T19:04:00Z">
        <w:r>
          <w:rPr>
            <w:lang w:bidi="he-IL"/>
          </w:rPr>
          <w:t>Unit testing with SIM</w:t>
        </w:r>
      </w:ins>
      <w:ins w:id="647" w:author=" Zohar Shechter" w:date="2012-11-22T19:06:00Z">
        <w:r>
          <w:rPr>
            <w:lang w:bidi="he-IL"/>
          </w:rPr>
          <w:t xml:space="preserve">: EE ~= </w:t>
        </w:r>
      </w:ins>
      <w:ins w:id="648" w:author=" Zohar Shechter" w:date="2012-11-22T19:04:00Z">
        <w:r>
          <w:rPr>
            <w:lang w:bidi="he-IL"/>
          </w:rPr>
          <w:t>1d</w:t>
        </w:r>
      </w:ins>
      <w:ins w:id="649" w:author=" Zohar Shechter" w:date="2012-11-22T19:05:00Z">
        <w:r>
          <w:rPr>
            <w:lang w:bidi="he-IL"/>
          </w:rPr>
          <w:t>.</w:t>
        </w:r>
      </w:ins>
    </w:p>
    <w:p w:rsidR="00A123EE" w:rsidRDefault="00A123EE">
      <w:pPr>
        <w:pStyle w:val="ListParagraph"/>
        <w:numPr>
          <w:ilvl w:val="0"/>
          <w:numId w:val="28"/>
        </w:numPr>
        <w:rPr>
          <w:ins w:id="650" w:author=" Zohar Shechter" w:date="2012-11-22T19:07:00Z"/>
          <w:lang w:bidi="he-IL"/>
        </w:rPr>
        <w:pPrChange w:id="651" w:author=" Zohar Shechter" w:date="2012-11-22T19:07:00Z">
          <w:pPr>
            <w:ind w:left="360"/>
          </w:pPr>
        </w:pPrChange>
      </w:pPr>
      <w:ins w:id="652" w:author=" Zohar Shechter" w:date="2012-11-22T19:05:00Z">
        <w:r>
          <w:rPr>
            <w:lang w:bidi="he-IL"/>
          </w:rPr>
          <w:t>Testing on actual machine</w:t>
        </w:r>
      </w:ins>
    </w:p>
    <w:p w:rsidR="00A123EE" w:rsidRDefault="00A123EE">
      <w:pPr>
        <w:pStyle w:val="ListParagraph"/>
        <w:numPr>
          <w:ilvl w:val="1"/>
          <w:numId w:val="28"/>
        </w:numPr>
        <w:rPr>
          <w:ins w:id="653" w:author=" Zohar Shechter" w:date="2012-11-22T19:07:00Z"/>
          <w:lang w:bidi="he-IL"/>
        </w:rPr>
        <w:pPrChange w:id="654" w:author=" Zohar Shechter" w:date="2012-11-22T19:11:00Z">
          <w:pPr>
            <w:ind w:left="360"/>
          </w:pPr>
        </w:pPrChange>
      </w:pPr>
      <w:ins w:id="655" w:author=" Zohar Shechter" w:date="2012-11-22T19:07:00Z">
        <w:r>
          <w:rPr>
            <w:lang w:bidi="he-IL"/>
          </w:rPr>
          <w:t>Testing</w:t>
        </w:r>
      </w:ins>
      <w:ins w:id="656" w:author=" Zohar Shechter" w:date="2012-11-22T19:08:00Z">
        <w:r>
          <w:rPr>
            <w:lang w:bidi="he-IL"/>
          </w:rPr>
          <w:t xml:space="preserve">: EE ~= </w:t>
        </w:r>
      </w:ins>
      <w:ins w:id="657" w:author=" Zohar Shechter" w:date="2012-11-22T19:11:00Z">
        <w:r w:rsidR="001B39CB">
          <w:rPr>
            <w:lang w:bidi="he-IL"/>
          </w:rPr>
          <w:t>2</w:t>
        </w:r>
      </w:ins>
      <w:ins w:id="658" w:author=" Zohar Shechter" w:date="2012-11-22T19:08:00Z">
        <w:r>
          <w:rPr>
            <w:lang w:bidi="he-IL"/>
          </w:rPr>
          <w:t>d.</w:t>
        </w:r>
      </w:ins>
    </w:p>
    <w:p w:rsidR="00A123EE" w:rsidDel="00C9590B" w:rsidRDefault="00A123EE">
      <w:pPr>
        <w:pStyle w:val="ListParagraph"/>
        <w:numPr>
          <w:ilvl w:val="1"/>
          <w:numId w:val="28"/>
        </w:numPr>
        <w:rPr>
          <w:ins w:id="659" w:author=" Zohar Shechter" w:date="2012-11-22T19:13:00Z"/>
          <w:del w:id="660" w:author="Administrator" w:date="2012-11-22T19:52:00Z"/>
          <w:lang w:bidi="he-IL"/>
        </w:rPr>
        <w:pPrChange w:id="661" w:author=" Zohar Shechter" w:date="2012-11-22T19:13:00Z">
          <w:pPr>
            <w:ind w:left="360"/>
          </w:pPr>
        </w:pPrChange>
      </w:pPr>
      <w:ins w:id="662" w:author=" Zohar Shechter" w:date="2012-11-22T19:06:00Z">
        <w:r>
          <w:rPr>
            <w:lang w:bidi="he-IL"/>
          </w:rPr>
          <w:t>Sanity</w:t>
        </w:r>
      </w:ins>
      <w:ins w:id="663" w:author=" Zohar Shechter" w:date="2012-11-22T19:11:00Z">
        <w:r w:rsidR="001B39CB">
          <w:rPr>
            <w:lang w:bidi="he-IL"/>
          </w:rPr>
          <w:t xml:space="preserve"> – let machine run with new code…</w:t>
        </w:r>
      </w:ins>
    </w:p>
    <w:p w:rsidR="001B39CB" w:rsidDel="00C9590B" w:rsidRDefault="001B39CB">
      <w:pPr>
        <w:pStyle w:val="ListParagraph"/>
        <w:numPr>
          <w:ilvl w:val="1"/>
          <w:numId w:val="28"/>
        </w:numPr>
        <w:rPr>
          <w:ins w:id="664" w:author=" Zohar Shechter" w:date="2012-11-22T19:03:00Z"/>
          <w:del w:id="665" w:author="Administrator" w:date="2012-11-22T19:52:00Z"/>
          <w:lang w:bidi="he-IL"/>
        </w:rPr>
        <w:pPrChange w:id="666" w:author=" Zohar Shechter" w:date="2012-11-22T19:13:00Z">
          <w:pPr>
            <w:ind w:left="360"/>
          </w:pPr>
        </w:pPrChange>
      </w:pPr>
    </w:p>
    <w:p w:rsidR="00A123EE" w:rsidDel="00C9590B" w:rsidRDefault="00A123EE" w:rsidP="00562817">
      <w:pPr>
        <w:ind w:left="360"/>
        <w:rPr>
          <w:ins w:id="667" w:author=" Zohar Shechter" w:date="2012-11-22T19:03:00Z"/>
          <w:del w:id="668" w:author="Administrator" w:date="2012-11-22T19:52:00Z"/>
          <w:lang w:bidi="he-IL"/>
        </w:rPr>
      </w:pPr>
    </w:p>
    <w:p w:rsidR="00A123EE" w:rsidRDefault="00A123EE">
      <w:pPr>
        <w:ind w:left="360"/>
        <w:rPr>
          <w:lang w:bidi="he-IL"/>
        </w:rPr>
      </w:pPr>
    </w:p>
    <w:sectPr w:rsidR="00A123EE" w:rsidSect="00CC1E91">
      <w:headerReference w:type="default" r:id="rId12"/>
      <w:footerReference w:type="default" r:id="rId13"/>
      <w:pgSz w:w="12240" w:h="15840"/>
      <w:pgMar w:top="542" w:right="900" w:bottom="1440" w:left="90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FF2" w:rsidRDefault="008B6FF2">
      <w:r>
        <w:separator/>
      </w:r>
    </w:p>
  </w:endnote>
  <w:endnote w:type="continuationSeparator" w:id="0">
    <w:p w:rsidR="008B6FF2" w:rsidRDefault="008B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utur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29" w:rsidRDefault="00B25E2A" w:rsidP="00137F4A">
    <w:pPr>
      <w:pStyle w:val="Footer"/>
      <w:tabs>
        <w:tab w:val="clear" w:pos="4320"/>
        <w:tab w:val="center" w:pos="5040"/>
      </w:tabs>
    </w:pPr>
    <w:r>
      <w:rPr>
        <w:noProof/>
        <w:lang w:bidi="he-IL"/>
      </w:rPr>
      <w:drawing>
        <wp:anchor distT="0" distB="0" distL="114300" distR="114300" simplePos="0" relativeHeight="251657728" behindDoc="0" locked="0" layoutInCell="1" allowOverlap="1" wp14:anchorId="7B5141A3" wp14:editId="774FF941">
          <wp:simplePos x="0" y="0"/>
          <wp:positionH relativeFrom="column">
            <wp:posOffset>-202565</wp:posOffset>
          </wp:positionH>
          <wp:positionV relativeFrom="paragraph">
            <wp:posOffset>-20955</wp:posOffset>
          </wp:positionV>
          <wp:extent cx="7086600" cy="266700"/>
          <wp:effectExtent l="0" t="0" r="0" b="0"/>
          <wp:wrapNone/>
          <wp:docPr id="2" name="Picture 1" descr="squares+line_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quares+line_pres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5B29" w:rsidRPr="00137F4A" w:rsidRDefault="00D65B29" w:rsidP="00137F4A">
    <w:pPr>
      <w:spacing w:line="260" w:lineRule="exact"/>
      <w:rPr>
        <w:sz w:val="16"/>
        <w:szCs w:val="16"/>
      </w:rPr>
    </w:pPr>
    <w:r>
      <w:rPr>
        <w:sz w:val="16"/>
        <w:szCs w:val="16"/>
      </w:rPr>
      <w:t xml:space="preserve">           </w:t>
    </w:r>
    <w:r w:rsidRPr="00137F4A">
      <w:rPr>
        <w:sz w:val="16"/>
        <w:szCs w:val="16"/>
      </w:rPr>
      <w:t xml:space="preserve">Objet Geometries Ltd. 2 </w:t>
    </w:r>
    <w:proofErr w:type="spellStart"/>
    <w:r w:rsidRPr="00137F4A">
      <w:rPr>
        <w:sz w:val="16"/>
        <w:szCs w:val="16"/>
      </w:rPr>
      <w:t>Holtzman</w:t>
    </w:r>
    <w:proofErr w:type="spellEnd"/>
    <w:r w:rsidRPr="00137F4A">
      <w:rPr>
        <w:sz w:val="16"/>
        <w:szCs w:val="16"/>
      </w:rPr>
      <w:t xml:space="preserve"> St., Science Park, P.O. Box 2496, </w:t>
    </w:r>
    <w:proofErr w:type="spellStart"/>
    <w:r w:rsidRPr="00137F4A">
      <w:rPr>
        <w:sz w:val="16"/>
        <w:szCs w:val="16"/>
      </w:rPr>
      <w:t>Rehovot</w:t>
    </w:r>
    <w:proofErr w:type="spellEnd"/>
    <w:r w:rsidRPr="00137F4A">
      <w:rPr>
        <w:sz w:val="16"/>
        <w:szCs w:val="16"/>
      </w:rPr>
      <w:t xml:space="preserve"> 76124, Israel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sz w:val="16"/>
        <w:szCs w:val="16"/>
      </w:rPr>
      <w:t>T: +972 8 931 4314 F: +972 8 931 4315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rFonts w:cs="Aharoni"/>
        <w:sz w:val="16"/>
        <w:szCs w:val="16"/>
      </w:rPr>
      <w:t>www.objet.com</w:t>
    </w:r>
  </w:p>
  <w:p w:rsidR="00D65B29" w:rsidRDefault="00D65B29" w:rsidP="00137F4A">
    <w:pPr>
      <w:pStyle w:val="Footer"/>
      <w:tabs>
        <w:tab w:val="clear" w:pos="4320"/>
        <w:tab w:val="center" w:pos="50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6977">
      <w:rPr>
        <w:rStyle w:val="PageNumber"/>
        <w:noProof/>
      </w:rPr>
      <w:t>5</w:t>
    </w:r>
    <w:r>
      <w:rPr>
        <w:rStyle w:val="PageNumber"/>
      </w:rPr>
      <w:fldChar w:fldCharType="end"/>
    </w:r>
  </w:p>
  <w:p w:rsidR="00D65B29" w:rsidRDefault="00D65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FF2" w:rsidRDefault="008B6FF2">
      <w:r>
        <w:separator/>
      </w:r>
    </w:p>
  </w:footnote>
  <w:footnote w:type="continuationSeparator" w:id="0">
    <w:p w:rsidR="008B6FF2" w:rsidRDefault="008B6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29" w:rsidRDefault="00B25E2A" w:rsidP="003628F5">
    <w:pPr>
      <w:pStyle w:val="Header"/>
    </w:pPr>
    <w:r>
      <w:rPr>
        <w:noProof/>
        <w:lang w:bidi="he-IL"/>
      </w:rPr>
      <w:drawing>
        <wp:inline distT="0" distB="0" distL="0" distR="0" wp14:anchorId="59B73C76" wp14:editId="6597602B">
          <wp:extent cx="914400" cy="337820"/>
          <wp:effectExtent l="0" t="0" r="0" b="0"/>
          <wp:docPr id="1" name="Picture 1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B29" w:rsidRPr="00960BBB" w:rsidRDefault="00D65B29" w:rsidP="003628F5">
    <w:pPr>
      <w:pStyle w:val="Header"/>
      <w:rPr>
        <w:color w:val="C0C0C0"/>
        <w:sz w:val="16"/>
        <w:szCs w:val="16"/>
      </w:rPr>
    </w:pPr>
    <w:r w:rsidRPr="00960BBB">
      <w:rPr>
        <w:color w:val="C0C0C0"/>
        <w:sz w:val="16"/>
        <w:szCs w:val="16"/>
      </w:rPr>
      <w:t>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007B"/>
    <w:multiLevelType w:val="hybridMultilevel"/>
    <w:tmpl w:val="3D58A728"/>
    <w:lvl w:ilvl="0" w:tplc="256E6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E7637"/>
    <w:multiLevelType w:val="multilevel"/>
    <w:tmpl w:val="A5203D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Cs/>
        <w:iCs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2">
    <w:nsid w:val="08C47004"/>
    <w:multiLevelType w:val="hybridMultilevel"/>
    <w:tmpl w:val="426220DC"/>
    <w:lvl w:ilvl="0" w:tplc="E9FE32E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365A"/>
    <w:multiLevelType w:val="hybridMultilevel"/>
    <w:tmpl w:val="CA06F1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EFF41A3"/>
    <w:multiLevelType w:val="hybridMultilevel"/>
    <w:tmpl w:val="AC64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0288C"/>
    <w:multiLevelType w:val="hybridMultilevel"/>
    <w:tmpl w:val="6ADE51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0A46E9"/>
    <w:multiLevelType w:val="hybridMultilevel"/>
    <w:tmpl w:val="BB4C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E5C44"/>
    <w:multiLevelType w:val="hybridMultilevel"/>
    <w:tmpl w:val="55344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B661DF"/>
    <w:multiLevelType w:val="hybridMultilevel"/>
    <w:tmpl w:val="F5EA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55D75"/>
    <w:multiLevelType w:val="hybridMultilevel"/>
    <w:tmpl w:val="5AE4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23FCE"/>
    <w:multiLevelType w:val="hybridMultilevel"/>
    <w:tmpl w:val="1002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65833"/>
    <w:multiLevelType w:val="hybridMultilevel"/>
    <w:tmpl w:val="DF8A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B1F42"/>
    <w:multiLevelType w:val="hybridMultilevel"/>
    <w:tmpl w:val="A008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551B0"/>
    <w:multiLevelType w:val="hybridMultilevel"/>
    <w:tmpl w:val="B1DC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E0F16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6A15E13"/>
    <w:multiLevelType w:val="hybridMultilevel"/>
    <w:tmpl w:val="B8AC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939CA"/>
    <w:multiLevelType w:val="hybridMultilevel"/>
    <w:tmpl w:val="58F6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4078B"/>
    <w:multiLevelType w:val="hybridMultilevel"/>
    <w:tmpl w:val="AB24EDE2"/>
    <w:lvl w:ilvl="0" w:tplc="85AEEDE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32382C"/>
    <w:multiLevelType w:val="hybridMultilevel"/>
    <w:tmpl w:val="087E4B18"/>
    <w:lvl w:ilvl="0" w:tplc="76088D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F03D0"/>
    <w:multiLevelType w:val="hybridMultilevel"/>
    <w:tmpl w:val="BC709A02"/>
    <w:lvl w:ilvl="0" w:tplc="7EA2A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4E4721"/>
    <w:multiLevelType w:val="hybridMultilevel"/>
    <w:tmpl w:val="E7287EFC"/>
    <w:lvl w:ilvl="0" w:tplc="05EA4C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7047D"/>
    <w:multiLevelType w:val="hybridMultilevel"/>
    <w:tmpl w:val="CD3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FD35E8"/>
    <w:multiLevelType w:val="hybridMultilevel"/>
    <w:tmpl w:val="A372C2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60108"/>
    <w:multiLevelType w:val="hybridMultilevel"/>
    <w:tmpl w:val="6B5033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393233"/>
    <w:multiLevelType w:val="multilevel"/>
    <w:tmpl w:val="78FA7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7F0B12B4"/>
    <w:multiLevelType w:val="hybridMultilevel"/>
    <w:tmpl w:val="A0E4ED14"/>
    <w:lvl w:ilvl="0" w:tplc="1FAEDBC6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1"/>
  </w:num>
  <w:num w:numId="4">
    <w:abstractNumId w:val="13"/>
  </w:num>
  <w:num w:numId="5">
    <w:abstractNumId w:val="19"/>
  </w:num>
  <w:num w:numId="6">
    <w:abstractNumId w:val="5"/>
  </w:num>
  <w:num w:numId="7">
    <w:abstractNumId w:val="7"/>
  </w:num>
  <w:num w:numId="8">
    <w:abstractNumId w:val="23"/>
  </w:num>
  <w:num w:numId="9">
    <w:abstractNumId w:val="10"/>
  </w:num>
  <w:num w:numId="10">
    <w:abstractNumId w:val="16"/>
  </w:num>
  <w:num w:numId="11">
    <w:abstractNumId w:val="6"/>
  </w:num>
  <w:num w:numId="12">
    <w:abstractNumId w:val="9"/>
  </w:num>
  <w:num w:numId="13">
    <w:abstractNumId w:val="12"/>
  </w:num>
  <w:num w:numId="14">
    <w:abstractNumId w:val="3"/>
  </w:num>
  <w:num w:numId="15">
    <w:abstractNumId w:val="0"/>
  </w:num>
  <w:num w:numId="16">
    <w:abstractNumId w:val="14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17"/>
  </w:num>
  <w:num w:numId="23">
    <w:abstractNumId w:val="1"/>
  </w:num>
  <w:num w:numId="24">
    <w:abstractNumId w:val="20"/>
  </w:num>
  <w:num w:numId="25">
    <w:abstractNumId w:val="22"/>
  </w:num>
  <w:num w:numId="26">
    <w:abstractNumId w:val="8"/>
  </w:num>
  <w:num w:numId="27">
    <w:abstractNumId w:val="4"/>
  </w:num>
  <w:num w:numId="28">
    <w:abstractNumId w:val="11"/>
  </w:num>
  <w:num w:numId="29">
    <w:abstractNumId w:val="15"/>
  </w:num>
  <w:num w:numId="30">
    <w:abstractNumId w:val="24"/>
  </w:num>
  <w:num w:numId="31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42"/>
    <w:rsid w:val="00004103"/>
    <w:rsid w:val="00006ACD"/>
    <w:rsid w:val="00007924"/>
    <w:rsid w:val="000133F2"/>
    <w:rsid w:val="0002224D"/>
    <w:rsid w:val="00023996"/>
    <w:rsid w:val="00027634"/>
    <w:rsid w:val="00027905"/>
    <w:rsid w:val="0003201A"/>
    <w:rsid w:val="00042EAB"/>
    <w:rsid w:val="000516B9"/>
    <w:rsid w:val="00053887"/>
    <w:rsid w:val="00056977"/>
    <w:rsid w:val="00071A23"/>
    <w:rsid w:val="00071AA3"/>
    <w:rsid w:val="000807AA"/>
    <w:rsid w:val="000A0EEE"/>
    <w:rsid w:val="000A2688"/>
    <w:rsid w:val="000B0C23"/>
    <w:rsid w:val="000C4CA4"/>
    <w:rsid w:val="000C621A"/>
    <w:rsid w:val="000C7EB6"/>
    <w:rsid w:val="000D4E7F"/>
    <w:rsid w:val="000D5300"/>
    <w:rsid w:val="000E36A9"/>
    <w:rsid w:val="000E53E2"/>
    <w:rsid w:val="000E53FF"/>
    <w:rsid w:val="000E5F4F"/>
    <w:rsid w:val="000E7BB8"/>
    <w:rsid w:val="000F11AF"/>
    <w:rsid w:val="000F5CA0"/>
    <w:rsid w:val="000F71B7"/>
    <w:rsid w:val="00110FAC"/>
    <w:rsid w:val="00111053"/>
    <w:rsid w:val="00116715"/>
    <w:rsid w:val="001316E4"/>
    <w:rsid w:val="00137F4A"/>
    <w:rsid w:val="001414D4"/>
    <w:rsid w:val="00141F49"/>
    <w:rsid w:val="00143654"/>
    <w:rsid w:val="00151535"/>
    <w:rsid w:val="001518CE"/>
    <w:rsid w:val="00165168"/>
    <w:rsid w:val="00171F84"/>
    <w:rsid w:val="0017726F"/>
    <w:rsid w:val="00177F04"/>
    <w:rsid w:val="001809E6"/>
    <w:rsid w:val="001857F6"/>
    <w:rsid w:val="00185937"/>
    <w:rsid w:val="001862C9"/>
    <w:rsid w:val="00193A91"/>
    <w:rsid w:val="001A0D64"/>
    <w:rsid w:val="001A3DFB"/>
    <w:rsid w:val="001A7A02"/>
    <w:rsid w:val="001A7B0C"/>
    <w:rsid w:val="001B0277"/>
    <w:rsid w:val="001B39CB"/>
    <w:rsid w:val="001B3DE4"/>
    <w:rsid w:val="001E591D"/>
    <w:rsid w:val="001F064E"/>
    <w:rsid w:val="001F2557"/>
    <w:rsid w:val="001F3119"/>
    <w:rsid w:val="001F62D5"/>
    <w:rsid w:val="0020386E"/>
    <w:rsid w:val="00204786"/>
    <w:rsid w:val="002054E1"/>
    <w:rsid w:val="002061F0"/>
    <w:rsid w:val="002118BF"/>
    <w:rsid w:val="00211B91"/>
    <w:rsid w:val="002144CB"/>
    <w:rsid w:val="00220CEF"/>
    <w:rsid w:val="00226338"/>
    <w:rsid w:val="00231E15"/>
    <w:rsid w:val="00233C85"/>
    <w:rsid w:val="002342F6"/>
    <w:rsid w:val="00242A4D"/>
    <w:rsid w:val="002441C3"/>
    <w:rsid w:val="00247E27"/>
    <w:rsid w:val="002514F8"/>
    <w:rsid w:val="00257B1E"/>
    <w:rsid w:val="00265D89"/>
    <w:rsid w:val="0027569D"/>
    <w:rsid w:val="00275CB0"/>
    <w:rsid w:val="00276932"/>
    <w:rsid w:val="0028007A"/>
    <w:rsid w:val="00283B08"/>
    <w:rsid w:val="00283FD8"/>
    <w:rsid w:val="00284BF0"/>
    <w:rsid w:val="0029197D"/>
    <w:rsid w:val="00292420"/>
    <w:rsid w:val="002A20D3"/>
    <w:rsid w:val="002A5131"/>
    <w:rsid w:val="002A7FFE"/>
    <w:rsid w:val="002B087D"/>
    <w:rsid w:val="002B755C"/>
    <w:rsid w:val="002C248D"/>
    <w:rsid w:val="002D3F8D"/>
    <w:rsid w:val="002E04B0"/>
    <w:rsid w:val="002E4995"/>
    <w:rsid w:val="002E7F88"/>
    <w:rsid w:val="002F7CCC"/>
    <w:rsid w:val="0030713E"/>
    <w:rsid w:val="00307D4F"/>
    <w:rsid w:val="00317AF9"/>
    <w:rsid w:val="00323216"/>
    <w:rsid w:val="0032399F"/>
    <w:rsid w:val="003245B2"/>
    <w:rsid w:val="00334699"/>
    <w:rsid w:val="00334B0D"/>
    <w:rsid w:val="0034213E"/>
    <w:rsid w:val="003501A1"/>
    <w:rsid w:val="003521CE"/>
    <w:rsid w:val="00354D2E"/>
    <w:rsid w:val="00357849"/>
    <w:rsid w:val="003628F5"/>
    <w:rsid w:val="0036678F"/>
    <w:rsid w:val="00367547"/>
    <w:rsid w:val="0037062A"/>
    <w:rsid w:val="0037113E"/>
    <w:rsid w:val="00371622"/>
    <w:rsid w:val="00373AFE"/>
    <w:rsid w:val="003748EA"/>
    <w:rsid w:val="00375F93"/>
    <w:rsid w:val="00381E5A"/>
    <w:rsid w:val="003911DF"/>
    <w:rsid w:val="003A4C22"/>
    <w:rsid w:val="003A7232"/>
    <w:rsid w:val="003A731B"/>
    <w:rsid w:val="003A74B1"/>
    <w:rsid w:val="003A7E16"/>
    <w:rsid w:val="003B1D48"/>
    <w:rsid w:val="003B4217"/>
    <w:rsid w:val="003B46DC"/>
    <w:rsid w:val="003B78E8"/>
    <w:rsid w:val="003C0DE6"/>
    <w:rsid w:val="003C456A"/>
    <w:rsid w:val="003D710A"/>
    <w:rsid w:val="003E1AE0"/>
    <w:rsid w:val="003F4C54"/>
    <w:rsid w:val="00412EEB"/>
    <w:rsid w:val="00416620"/>
    <w:rsid w:val="004218C6"/>
    <w:rsid w:val="00423E35"/>
    <w:rsid w:val="00425754"/>
    <w:rsid w:val="00426229"/>
    <w:rsid w:val="004264B2"/>
    <w:rsid w:val="00432D12"/>
    <w:rsid w:val="00435669"/>
    <w:rsid w:val="00435DD9"/>
    <w:rsid w:val="00447C7E"/>
    <w:rsid w:val="004519BA"/>
    <w:rsid w:val="00451B96"/>
    <w:rsid w:val="004560E4"/>
    <w:rsid w:val="0045703D"/>
    <w:rsid w:val="004574F8"/>
    <w:rsid w:val="00461A75"/>
    <w:rsid w:val="00461E56"/>
    <w:rsid w:val="00464F31"/>
    <w:rsid w:val="00471C5F"/>
    <w:rsid w:val="004728C9"/>
    <w:rsid w:val="00476FEF"/>
    <w:rsid w:val="00482DC6"/>
    <w:rsid w:val="00483933"/>
    <w:rsid w:val="00484342"/>
    <w:rsid w:val="004851EE"/>
    <w:rsid w:val="00486558"/>
    <w:rsid w:val="00487327"/>
    <w:rsid w:val="00495DD3"/>
    <w:rsid w:val="004A306F"/>
    <w:rsid w:val="004A324D"/>
    <w:rsid w:val="004A4CC1"/>
    <w:rsid w:val="004B3392"/>
    <w:rsid w:val="004B3F82"/>
    <w:rsid w:val="004C2CC3"/>
    <w:rsid w:val="004C6F35"/>
    <w:rsid w:val="004D5608"/>
    <w:rsid w:val="004E10A7"/>
    <w:rsid w:val="004E1E04"/>
    <w:rsid w:val="004E62F2"/>
    <w:rsid w:val="004E6C6D"/>
    <w:rsid w:val="004F0766"/>
    <w:rsid w:val="004F1BA0"/>
    <w:rsid w:val="004F7E42"/>
    <w:rsid w:val="00503125"/>
    <w:rsid w:val="00506498"/>
    <w:rsid w:val="005111ED"/>
    <w:rsid w:val="005125EC"/>
    <w:rsid w:val="00514CEE"/>
    <w:rsid w:val="005164B1"/>
    <w:rsid w:val="00521549"/>
    <w:rsid w:val="00533029"/>
    <w:rsid w:val="00533D37"/>
    <w:rsid w:val="00534A49"/>
    <w:rsid w:val="00536710"/>
    <w:rsid w:val="00537111"/>
    <w:rsid w:val="00543D42"/>
    <w:rsid w:val="005452C2"/>
    <w:rsid w:val="00562817"/>
    <w:rsid w:val="0057114F"/>
    <w:rsid w:val="005808B3"/>
    <w:rsid w:val="0058150F"/>
    <w:rsid w:val="0058367E"/>
    <w:rsid w:val="00587FA3"/>
    <w:rsid w:val="00597785"/>
    <w:rsid w:val="005A217C"/>
    <w:rsid w:val="005A25C5"/>
    <w:rsid w:val="005B4C3B"/>
    <w:rsid w:val="005B5481"/>
    <w:rsid w:val="005B5A89"/>
    <w:rsid w:val="005C2882"/>
    <w:rsid w:val="005C6883"/>
    <w:rsid w:val="005E4E77"/>
    <w:rsid w:val="005E5135"/>
    <w:rsid w:val="005E54AD"/>
    <w:rsid w:val="005F151A"/>
    <w:rsid w:val="005F2D19"/>
    <w:rsid w:val="005F5214"/>
    <w:rsid w:val="005F6046"/>
    <w:rsid w:val="005F63A0"/>
    <w:rsid w:val="005F7AAE"/>
    <w:rsid w:val="00600696"/>
    <w:rsid w:val="00607186"/>
    <w:rsid w:val="00607AE8"/>
    <w:rsid w:val="0061015F"/>
    <w:rsid w:val="00612AA0"/>
    <w:rsid w:val="0061346E"/>
    <w:rsid w:val="006136D6"/>
    <w:rsid w:val="00625EA7"/>
    <w:rsid w:val="00626115"/>
    <w:rsid w:val="006313FC"/>
    <w:rsid w:val="00632959"/>
    <w:rsid w:val="00633313"/>
    <w:rsid w:val="006433DB"/>
    <w:rsid w:val="0064354F"/>
    <w:rsid w:val="00645430"/>
    <w:rsid w:val="00646F78"/>
    <w:rsid w:val="00651503"/>
    <w:rsid w:val="0065150E"/>
    <w:rsid w:val="00655ED2"/>
    <w:rsid w:val="0065646D"/>
    <w:rsid w:val="00656EE7"/>
    <w:rsid w:val="0066275D"/>
    <w:rsid w:val="00662CDC"/>
    <w:rsid w:val="00673B0E"/>
    <w:rsid w:val="00676FCE"/>
    <w:rsid w:val="0068002F"/>
    <w:rsid w:val="0068351A"/>
    <w:rsid w:val="006836D9"/>
    <w:rsid w:val="00683C7A"/>
    <w:rsid w:val="00684277"/>
    <w:rsid w:val="006910A4"/>
    <w:rsid w:val="00692F37"/>
    <w:rsid w:val="00694826"/>
    <w:rsid w:val="0069706B"/>
    <w:rsid w:val="006A09DA"/>
    <w:rsid w:val="006A2116"/>
    <w:rsid w:val="006A4321"/>
    <w:rsid w:val="006A5899"/>
    <w:rsid w:val="006C11D9"/>
    <w:rsid w:val="006C1FC8"/>
    <w:rsid w:val="006C2DA8"/>
    <w:rsid w:val="006C45FE"/>
    <w:rsid w:val="006D42C1"/>
    <w:rsid w:val="006D4C2A"/>
    <w:rsid w:val="006D5C4D"/>
    <w:rsid w:val="006E613F"/>
    <w:rsid w:val="006F1D1A"/>
    <w:rsid w:val="006F394C"/>
    <w:rsid w:val="006F5AF2"/>
    <w:rsid w:val="006F5F0C"/>
    <w:rsid w:val="006F68F7"/>
    <w:rsid w:val="006F7752"/>
    <w:rsid w:val="007022FB"/>
    <w:rsid w:val="00702452"/>
    <w:rsid w:val="00704F7D"/>
    <w:rsid w:val="00715A1A"/>
    <w:rsid w:val="007161BF"/>
    <w:rsid w:val="00716CA3"/>
    <w:rsid w:val="00731DAC"/>
    <w:rsid w:val="00733031"/>
    <w:rsid w:val="00736490"/>
    <w:rsid w:val="007463BD"/>
    <w:rsid w:val="00747F6C"/>
    <w:rsid w:val="00751776"/>
    <w:rsid w:val="00752D55"/>
    <w:rsid w:val="00752F83"/>
    <w:rsid w:val="00760E5B"/>
    <w:rsid w:val="007630E3"/>
    <w:rsid w:val="007738DC"/>
    <w:rsid w:val="00774F49"/>
    <w:rsid w:val="00786233"/>
    <w:rsid w:val="007871C4"/>
    <w:rsid w:val="00793FA1"/>
    <w:rsid w:val="007977F0"/>
    <w:rsid w:val="007A5D13"/>
    <w:rsid w:val="007A7482"/>
    <w:rsid w:val="007B7AE2"/>
    <w:rsid w:val="007C26A6"/>
    <w:rsid w:val="007C41D2"/>
    <w:rsid w:val="007E19B7"/>
    <w:rsid w:val="007E2780"/>
    <w:rsid w:val="007E56CE"/>
    <w:rsid w:val="007E6128"/>
    <w:rsid w:val="007F087E"/>
    <w:rsid w:val="007F43FD"/>
    <w:rsid w:val="007F44F7"/>
    <w:rsid w:val="00804AC6"/>
    <w:rsid w:val="00805329"/>
    <w:rsid w:val="00815F06"/>
    <w:rsid w:val="00816E7C"/>
    <w:rsid w:val="008175C9"/>
    <w:rsid w:val="00817897"/>
    <w:rsid w:val="00822353"/>
    <w:rsid w:val="008230D6"/>
    <w:rsid w:val="00825D43"/>
    <w:rsid w:val="00826414"/>
    <w:rsid w:val="00832A1E"/>
    <w:rsid w:val="00841E27"/>
    <w:rsid w:val="008423C1"/>
    <w:rsid w:val="00852B04"/>
    <w:rsid w:val="008615C1"/>
    <w:rsid w:val="008739DB"/>
    <w:rsid w:val="00874229"/>
    <w:rsid w:val="00877678"/>
    <w:rsid w:val="008802B9"/>
    <w:rsid w:val="00882B91"/>
    <w:rsid w:val="0088314E"/>
    <w:rsid w:val="008843FC"/>
    <w:rsid w:val="00885738"/>
    <w:rsid w:val="008876C7"/>
    <w:rsid w:val="0089087B"/>
    <w:rsid w:val="00894139"/>
    <w:rsid w:val="0089599E"/>
    <w:rsid w:val="00896577"/>
    <w:rsid w:val="00896FB7"/>
    <w:rsid w:val="008A3D61"/>
    <w:rsid w:val="008A78D5"/>
    <w:rsid w:val="008B4C52"/>
    <w:rsid w:val="008B6FF2"/>
    <w:rsid w:val="008C2ADF"/>
    <w:rsid w:val="008C2F36"/>
    <w:rsid w:val="008C3E84"/>
    <w:rsid w:val="008D167B"/>
    <w:rsid w:val="008D24AF"/>
    <w:rsid w:val="008D4D79"/>
    <w:rsid w:val="008D660E"/>
    <w:rsid w:val="008E4A49"/>
    <w:rsid w:val="008E4B0E"/>
    <w:rsid w:val="008E6FE3"/>
    <w:rsid w:val="008F0F7E"/>
    <w:rsid w:val="008F4287"/>
    <w:rsid w:val="008F4FEA"/>
    <w:rsid w:val="008F766E"/>
    <w:rsid w:val="00900ADC"/>
    <w:rsid w:val="009011E7"/>
    <w:rsid w:val="00906D8F"/>
    <w:rsid w:val="00910D0F"/>
    <w:rsid w:val="00912EED"/>
    <w:rsid w:val="0091451A"/>
    <w:rsid w:val="009148F2"/>
    <w:rsid w:val="00915F08"/>
    <w:rsid w:val="00917CF7"/>
    <w:rsid w:val="009201C2"/>
    <w:rsid w:val="0092031C"/>
    <w:rsid w:val="009237FA"/>
    <w:rsid w:val="00923ACA"/>
    <w:rsid w:val="009244C7"/>
    <w:rsid w:val="0092490F"/>
    <w:rsid w:val="00925502"/>
    <w:rsid w:val="00937D8A"/>
    <w:rsid w:val="009435F7"/>
    <w:rsid w:val="00944EAE"/>
    <w:rsid w:val="00950633"/>
    <w:rsid w:val="00951F86"/>
    <w:rsid w:val="00960401"/>
    <w:rsid w:val="00960BBB"/>
    <w:rsid w:val="00963FE0"/>
    <w:rsid w:val="0097220D"/>
    <w:rsid w:val="009751D2"/>
    <w:rsid w:val="009756EA"/>
    <w:rsid w:val="0098078E"/>
    <w:rsid w:val="0098142C"/>
    <w:rsid w:val="00987714"/>
    <w:rsid w:val="0099181C"/>
    <w:rsid w:val="0099215A"/>
    <w:rsid w:val="00993295"/>
    <w:rsid w:val="00996465"/>
    <w:rsid w:val="00996BFE"/>
    <w:rsid w:val="009B33C2"/>
    <w:rsid w:val="009C30C2"/>
    <w:rsid w:val="009C553D"/>
    <w:rsid w:val="009D18A3"/>
    <w:rsid w:val="009D25AC"/>
    <w:rsid w:val="009D591B"/>
    <w:rsid w:val="009E2B1D"/>
    <w:rsid w:val="009E2BA9"/>
    <w:rsid w:val="009E4D85"/>
    <w:rsid w:val="009E7598"/>
    <w:rsid w:val="009F37F9"/>
    <w:rsid w:val="009F3BBF"/>
    <w:rsid w:val="009F6335"/>
    <w:rsid w:val="00A034F1"/>
    <w:rsid w:val="00A06B07"/>
    <w:rsid w:val="00A07D7C"/>
    <w:rsid w:val="00A10F01"/>
    <w:rsid w:val="00A123EE"/>
    <w:rsid w:val="00A12C7C"/>
    <w:rsid w:val="00A131E7"/>
    <w:rsid w:val="00A179C2"/>
    <w:rsid w:val="00A20C1F"/>
    <w:rsid w:val="00A26B5F"/>
    <w:rsid w:val="00A27EFF"/>
    <w:rsid w:val="00A31F69"/>
    <w:rsid w:val="00A34320"/>
    <w:rsid w:val="00A36DC4"/>
    <w:rsid w:val="00A450D4"/>
    <w:rsid w:val="00A52040"/>
    <w:rsid w:val="00A55884"/>
    <w:rsid w:val="00A62C16"/>
    <w:rsid w:val="00A66612"/>
    <w:rsid w:val="00A80A74"/>
    <w:rsid w:val="00A813D3"/>
    <w:rsid w:val="00A83D1E"/>
    <w:rsid w:val="00A83FB0"/>
    <w:rsid w:val="00A921A4"/>
    <w:rsid w:val="00A92AAD"/>
    <w:rsid w:val="00A92B32"/>
    <w:rsid w:val="00A965AC"/>
    <w:rsid w:val="00AB4337"/>
    <w:rsid w:val="00AB6DAC"/>
    <w:rsid w:val="00AC0F68"/>
    <w:rsid w:val="00AC1877"/>
    <w:rsid w:val="00AC2A76"/>
    <w:rsid w:val="00AC3D9D"/>
    <w:rsid w:val="00AC5D7E"/>
    <w:rsid w:val="00AD0DA2"/>
    <w:rsid w:val="00AD751C"/>
    <w:rsid w:val="00AE4E26"/>
    <w:rsid w:val="00AF174F"/>
    <w:rsid w:val="00AF20BF"/>
    <w:rsid w:val="00AF3D37"/>
    <w:rsid w:val="00AF534D"/>
    <w:rsid w:val="00B01774"/>
    <w:rsid w:val="00B04B0E"/>
    <w:rsid w:val="00B04B40"/>
    <w:rsid w:val="00B144A9"/>
    <w:rsid w:val="00B20253"/>
    <w:rsid w:val="00B25E2A"/>
    <w:rsid w:val="00B34F4D"/>
    <w:rsid w:val="00B36258"/>
    <w:rsid w:val="00B36AD8"/>
    <w:rsid w:val="00B400AB"/>
    <w:rsid w:val="00B40975"/>
    <w:rsid w:val="00B430F6"/>
    <w:rsid w:val="00B44F16"/>
    <w:rsid w:val="00B45FA1"/>
    <w:rsid w:val="00B50A74"/>
    <w:rsid w:val="00B604FE"/>
    <w:rsid w:val="00B618C2"/>
    <w:rsid w:val="00B6239F"/>
    <w:rsid w:val="00B62D75"/>
    <w:rsid w:val="00B7418C"/>
    <w:rsid w:val="00B74273"/>
    <w:rsid w:val="00B776A4"/>
    <w:rsid w:val="00B778F0"/>
    <w:rsid w:val="00B802A6"/>
    <w:rsid w:val="00B87259"/>
    <w:rsid w:val="00B961A6"/>
    <w:rsid w:val="00BA1181"/>
    <w:rsid w:val="00BA2769"/>
    <w:rsid w:val="00BA71AA"/>
    <w:rsid w:val="00BB500F"/>
    <w:rsid w:val="00BC08E0"/>
    <w:rsid w:val="00BC59A2"/>
    <w:rsid w:val="00BD6208"/>
    <w:rsid w:val="00BD7DEF"/>
    <w:rsid w:val="00BE1EA9"/>
    <w:rsid w:val="00BE5485"/>
    <w:rsid w:val="00BF1302"/>
    <w:rsid w:val="00BF34F9"/>
    <w:rsid w:val="00BF5D79"/>
    <w:rsid w:val="00C00A36"/>
    <w:rsid w:val="00C017E2"/>
    <w:rsid w:val="00C03775"/>
    <w:rsid w:val="00C03FDA"/>
    <w:rsid w:val="00C04172"/>
    <w:rsid w:val="00C06836"/>
    <w:rsid w:val="00C108A6"/>
    <w:rsid w:val="00C115FC"/>
    <w:rsid w:val="00C117A6"/>
    <w:rsid w:val="00C12BCD"/>
    <w:rsid w:val="00C17C2B"/>
    <w:rsid w:val="00C21DA4"/>
    <w:rsid w:val="00C23BA0"/>
    <w:rsid w:val="00C26429"/>
    <w:rsid w:val="00C27822"/>
    <w:rsid w:val="00C33F1E"/>
    <w:rsid w:val="00C359C7"/>
    <w:rsid w:val="00C35BAF"/>
    <w:rsid w:val="00C36E45"/>
    <w:rsid w:val="00C37C3F"/>
    <w:rsid w:val="00C41DE2"/>
    <w:rsid w:val="00C4353F"/>
    <w:rsid w:val="00C43C51"/>
    <w:rsid w:val="00C45083"/>
    <w:rsid w:val="00C5028B"/>
    <w:rsid w:val="00C527B8"/>
    <w:rsid w:val="00C52834"/>
    <w:rsid w:val="00C52FD4"/>
    <w:rsid w:val="00C55A8C"/>
    <w:rsid w:val="00C606BD"/>
    <w:rsid w:val="00C60AB2"/>
    <w:rsid w:val="00C656B5"/>
    <w:rsid w:val="00C71142"/>
    <w:rsid w:val="00C81EB2"/>
    <w:rsid w:val="00C84924"/>
    <w:rsid w:val="00C9590B"/>
    <w:rsid w:val="00C9766D"/>
    <w:rsid w:val="00C9768E"/>
    <w:rsid w:val="00CA2EDE"/>
    <w:rsid w:val="00CA4EF8"/>
    <w:rsid w:val="00CB4898"/>
    <w:rsid w:val="00CB763D"/>
    <w:rsid w:val="00CC06D4"/>
    <w:rsid w:val="00CC1E91"/>
    <w:rsid w:val="00CC3312"/>
    <w:rsid w:val="00CC6E8F"/>
    <w:rsid w:val="00CD15E6"/>
    <w:rsid w:val="00CD638E"/>
    <w:rsid w:val="00CE0590"/>
    <w:rsid w:val="00CE20CD"/>
    <w:rsid w:val="00CE6A34"/>
    <w:rsid w:val="00CE7518"/>
    <w:rsid w:val="00CF0D07"/>
    <w:rsid w:val="00CF6C2A"/>
    <w:rsid w:val="00D06014"/>
    <w:rsid w:val="00D1457F"/>
    <w:rsid w:val="00D21B65"/>
    <w:rsid w:val="00D227F0"/>
    <w:rsid w:val="00D228DB"/>
    <w:rsid w:val="00D248F4"/>
    <w:rsid w:val="00D2696A"/>
    <w:rsid w:val="00D27158"/>
    <w:rsid w:val="00D2717F"/>
    <w:rsid w:val="00D312C6"/>
    <w:rsid w:val="00D321FC"/>
    <w:rsid w:val="00D33F88"/>
    <w:rsid w:val="00D35804"/>
    <w:rsid w:val="00D40CBC"/>
    <w:rsid w:val="00D45270"/>
    <w:rsid w:val="00D47CC5"/>
    <w:rsid w:val="00D55B35"/>
    <w:rsid w:val="00D609C3"/>
    <w:rsid w:val="00D60FF2"/>
    <w:rsid w:val="00D65193"/>
    <w:rsid w:val="00D65B29"/>
    <w:rsid w:val="00D6787B"/>
    <w:rsid w:val="00D72217"/>
    <w:rsid w:val="00D76C48"/>
    <w:rsid w:val="00D77103"/>
    <w:rsid w:val="00D83306"/>
    <w:rsid w:val="00D94BDC"/>
    <w:rsid w:val="00D95AB0"/>
    <w:rsid w:val="00D97856"/>
    <w:rsid w:val="00D97B37"/>
    <w:rsid w:val="00DA2269"/>
    <w:rsid w:val="00DA24FE"/>
    <w:rsid w:val="00DA3F01"/>
    <w:rsid w:val="00DA4847"/>
    <w:rsid w:val="00DA5E74"/>
    <w:rsid w:val="00DB2642"/>
    <w:rsid w:val="00DB2EB5"/>
    <w:rsid w:val="00DC042C"/>
    <w:rsid w:val="00DC59DF"/>
    <w:rsid w:val="00DC62D0"/>
    <w:rsid w:val="00DD3167"/>
    <w:rsid w:val="00DD5C73"/>
    <w:rsid w:val="00DF09F7"/>
    <w:rsid w:val="00DF6B62"/>
    <w:rsid w:val="00E01C48"/>
    <w:rsid w:val="00E0442D"/>
    <w:rsid w:val="00E06B74"/>
    <w:rsid w:val="00E13BBA"/>
    <w:rsid w:val="00E14937"/>
    <w:rsid w:val="00E175D0"/>
    <w:rsid w:val="00E26179"/>
    <w:rsid w:val="00E27652"/>
    <w:rsid w:val="00E43EA1"/>
    <w:rsid w:val="00E454B3"/>
    <w:rsid w:val="00E50BE7"/>
    <w:rsid w:val="00E602AB"/>
    <w:rsid w:val="00E62FF7"/>
    <w:rsid w:val="00E718AC"/>
    <w:rsid w:val="00E72BE1"/>
    <w:rsid w:val="00E752A6"/>
    <w:rsid w:val="00E80F89"/>
    <w:rsid w:val="00E81FFF"/>
    <w:rsid w:val="00E8359D"/>
    <w:rsid w:val="00E85AC6"/>
    <w:rsid w:val="00E93C43"/>
    <w:rsid w:val="00EA18B4"/>
    <w:rsid w:val="00EA3167"/>
    <w:rsid w:val="00EA5F62"/>
    <w:rsid w:val="00EA696A"/>
    <w:rsid w:val="00EB0DA0"/>
    <w:rsid w:val="00EB291D"/>
    <w:rsid w:val="00EC68E0"/>
    <w:rsid w:val="00EC7E60"/>
    <w:rsid w:val="00ED1E61"/>
    <w:rsid w:val="00ED565E"/>
    <w:rsid w:val="00EE2DA0"/>
    <w:rsid w:val="00EE34DA"/>
    <w:rsid w:val="00EE507E"/>
    <w:rsid w:val="00EE7991"/>
    <w:rsid w:val="00EF1F91"/>
    <w:rsid w:val="00F04EEE"/>
    <w:rsid w:val="00F0666C"/>
    <w:rsid w:val="00F1070D"/>
    <w:rsid w:val="00F12B05"/>
    <w:rsid w:val="00F230B4"/>
    <w:rsid w:val="00F23320"/>
    <w:rsid w:val="00F32F93"/>
    <w:rsid w:val="00F335A5"/>
    <w:rsid w:val="00F37835"/>
    <w:rsid w:val="00F37D69"/>
    <w:rsid w:val="00F37EAC"/>
    <w:rsid w:val="00F436F9"/>
    <w:rsid w:val="00F44BA2"/>
    <w:rsid w:val="00F52C4A"/>
    <w:rsid w:val="00F53916"/>
    <w:rsid w:val="00F547A7"/>
    <w:rsid w:val="00F57C16"/>
    <w:rsid w:val="00F61B7D"/>
    <w:rsid w:val="00F62F5F"/>
    <w:rsid w:val="00F64841"/>
    <w:rsid w:val="00F66D81"/>
    <w:rsid w:val="00F70479"/>
    <w:rsid w:val="00F7137E"/>
    <w:rsid w:val="00F719E3"/>
    <w:rsid w:val="00F74F0F"/>
    <w:rsid w:val="00F750C4"/>
    <w:rsid w:val="00F76E8B"/>
    <w:rsid w:val="00F77650"/>
    <w:rsid w:val="00F8174F"/>
    <w:rsid w:val="00F86328"/>
    <w:rsid w:val="00F87E64"/>
    <w:rsid w:val="00F9415E"/>
    <w:rsid w:val="00F94E9E"/>
    <w:rsid w:val="00FA0530"/>
    <w:rsid w:val="00FA0722"/>
    <w:rsid w:val="00FA3AA5"/>
    <w:rsid w:val="00FA4D11"/>
    <w:rsid w:val="00FA6B64"/>
    <w:rsid w:val="00FB0A22"/>
    <w:rsid w:val="00FB107D"/>
    <w:rsid w:val="00FB2480"/>
    <w:rsid w:val="00FB5006"/>
    <w:rsid w:val="00FB5714"/>
    <w:rsid w:val="00FC0BA5"/>
    <w:rsid w:val="00FC348A"/>
    <w:rsid w:val="00FC3B81"/>
    <w:rsid w:val="00FD3934"/>
    <w:rsid w:val="00FD6C60"/>
    <w:rsid w:val="00FE452B"/>
    <w:rsid w:val="00FE4948"/>
    <w:rsid w:val="00FE5B63"/>
    <w:rsid w:val="00FE7E06"/>
    <w:rsid w:val="00FF2E00"/>
    <w:rsid w:val="00FF5443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uiPriority w:val="39"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328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85738"/>
    <w:pPr>
      <w:spacing w:before="100" w:beforeAutospacing="1" w:after="100" w:afterAutospacing="1"/>
    </w:pPr>
    <w:rPr>
      <w:rFonts w:eastAsiaTheme="minorEastAsia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uiPriority w:val="39"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328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0D4E7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85738"/>
    <w:pPr>
      <w:spacing w:before="100" w:beforeAutospacing="1" w:after="100" w:afterAutospacing="1"/>
    </w:pPr>
    <w:rPr>
      <w:rFonts w:eastAsiaTheme="minorEastAsia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AB1FF-EAF2-4FB2-A1C4-6DF69147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Tower DR</vt:lpstr>
    </vt:vector>
  </TitlesOfParts>
  <Company>Objet</Company>
  <LinksUpToDate>false</LinksUpToDate>
  <CharactersWithSpaces>8086</CharactersWithSpaces>
  <SharedDoc>false</SharedDoc>
  <HLinks>
    <vt:vector size="132" baseType="variant"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_Toc254699239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_Toc254699238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_Toc254699237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_Toc254699236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_Toc254699235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_Toc254699234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_Toc254699233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_Toc254699232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_Toc254699231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_Toc254699230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_Toc254699229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_Toc254699228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_Toc254699227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_Toc254699226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_Toc254699225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_Toc254699224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_Toc254699223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_Toc254699222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_Toc254699221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_Toc254699220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_Toc254699219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_Toc254699218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Tower DR</dc:title>
  <dc:subject/>
  <dc:creator>SlavaC</dc:creator>
  <cp:keywords/>
  <dc:description/>
  <cp:lastModifiedBy>Administrator</cp:lastModifiedBy>
  <cp:revision>16</cp:revision>
  <cp:lastPrinted>2012-09-09T12:33:00Z</cp:lastPrinted>
  <dcterms:created xsi:type="dcterms:W3CDTF">2012-11-22T17:14:00Z</dcterms:created>
  <dcterms:modified xsi:type="dcterms:W3CDTF">2014-02-02T15:59:00Z</dcterms:modified>
</cp:coreProperties>
</file>